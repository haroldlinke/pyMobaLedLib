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26ACB" w14:textId="68C7A334" w:rsidR="000E566C" w:rsidRDefault="000E566C" w:rsidP="00A603F3">
      <w:pPr>
        <w:rPr>
          <w:ins w:id="0" w:author="Harold Linke" w:date="2025-01-29T14:38:00Z" w16du:dateUtc="2025-01-29T13:38:00Z"/>
        </w:rPr>
      </w:pPr>
      <w:ins w:id="1" w:author="Harold Linke" w:date="2025-01-29T14:38:00Z" w16du:dateUtc="2025-01-29T13:38:00Z">
        <w:r>
          <w:t xml:space="preserve">Direkt Mode </w:t>
        </w:r>
        <w:proofErr w:type="spellStart"/>
        <w:r>
          <w:t>Servo</w:t>
        </w:r>
        <w:proofErr w:type="spellEnd"/>
        <w:r>
          <w:t xml:space="preserve"> </w:t>
        </w:r>
        <w:proofErr w:type="spellStart"/>
        <w:r>
          <w:t>handling</w:t>
        </w:r>
        <w:proofErr w:type="spellEnd"/>
      </w:ins>
    </w:p>
    <w:p w14:paraId="70C5349F" w14:textId="77777777" w:rsidR="000E566C" w:rsidRDefault="000E566C" w:rsidP="00A603F3">
      <w:pPr>
        <w:rPr>
          <w:ins w:id="2" w:author="Harold Linke" w:date="2025-01-29T14:38:00Z" w16du:dateUtc="2025-01-29T13:38:00Z"/>
        </w:rPr>
      </w:pPr>
    </w:p>
    <w:p w14:paraId="6B0F887A" w14:textId="7E1B824A" w:rsidR="000E566C" w:rsidRDefault="000E566C" w:rsidP="00A603F3">
      <w:pPr>
        <w:rPr>
          <w:ins w:id="3" w:author="Harold Linke" w:date="2025-01-29T14:37:00Z" w16du:dateUtc="2025-01-29T13:37:00Z"/>
        </w:rPr>
      </w:pPr>
      <w:ins w:id="4" w:author="Harold Linke" w:date="2025-01-29T14:38:00Z" w16du:dateUtc="2025-01-29T13:38:00Z">
        <w:r>
          <w:t>Servo2 Seite</w:t>
        </w:r>
      </w:ins>
    </w:p>
    <w:p w14:paraId="03CFD31F" w14:textId="77777777" w:rsidR="000E566C" w:rsidRDefault="000E566C" w:rsidP="00A603F3">
      <w:pPr>
        <w:rPr>
          <w:ins w:id="5" w:author="Harold Linke" w:date="2025-01-29T14:37:00Z" w16du:dateUtc="2025-01-29T13:37:00Z"/>
        </w:rPr>
      </w:pPr>
    </w:p>
    <w:p w14:paraId="2E5AFED7" w14:textId="37279019" w:rsidR="00A603F3" w:rsidRPr="00A603F3" w:rsidRDefault="00A603F3" w:rsidP="00A603F3">
      <w:r w:rsidRPr="00A603F3">
        <w:t>Die Parameter:</w:t>
      </w:r>
    </w:p>
    <w:p w14:paraId="73EF3E17" w14:textId="77777777" w:rsidR="00A603F3" w:rsidRPr="00A603F3" w:rsidRDefault="00A603F3" w:rsidP="00A603F3">
      <w:pPr>
        <w:numPr>
          <w:ilvl w:val="0"/>
          <w:numId w:val="1"/>
        </w:numPr>
      </w:pPr>
      <w:proofErr w:type="spellStart"/>
      <w:r w:rsidRPr="00A603F3">
        <w:t>Servo</w:t>
      </w:r>
      <w:proofErr w:type="spellEnd"/>
      <w:r w:rsidRPr="00A603F3">
        <w:t xml:space="preserve"> Modul Adresse</w:t>
      </w:r>
    </w:p>
    <w:p w14:paraId="3C2DFD34" w14:textId="77777777" w:rsidR="00A603F3" w:rsidRPr="00A603F3" w:rsidRDefault="00A603F3" w:rsidP="00A603F3">
      <w:pPr>
        <w:numPr>
          <w:ilvl w:val="0"/>
          <w:numId w:val="1"/>
        </w:numPr>
      </w:pPr>
      <w:proofErr w:type="spellStart"/>
      <w:r w:rsidRPr="00A603F3">
        <w:t>Servo</w:t>
      </w:r>
      <w:proofErr w:type="spellEnd"/>
      <w:r w:rsidRPr="00A603F3">
        <w:t xml:space="preserve"> Control Betriebsart („Normal Position“, „Training End Pos“, „Training End Pos (</w:t>
      </w:r>
      <w:proofErr w:type="spellStart"/>
      <w:r w:rsidRPr="00A603F3">
        <w:t>special</w:t>
      </w:r>
      <w:proofErr w:type="spellEnd"/>
      <w:r w:rsidRPr="00A603F3">
        <w:t>)“, „Einstellen Max Geschwindigkeit“, „</w:t>
      </w:r>
      <w:proofErr w:type="spellStart"/>
      <w:r w:rsidRPr="00A603F3">
        <w:t>Reset</w:t>
      </w:r>
      <w:proofErr w:type="spellEnd"/>
      <w:r w:rsidRPr="00A603F3">
        <w:t xml:space="preserve"> </w:t>
      </w:r>
      <w:proofErr w:type="spellStart"/>
      <w:r w:rsidRPr="00A603F3">
        <w:t>Servo</w:t>
      </w:r>
      <w:proofErr w:type="spellEnd"/>
      <w:r w:rsidRPr="00A603F3">
        <w:t>“)</w:t>
      </w:r>
    </w:p>
    <w:p w14:paraId="4B578FAD" w14:textId="64208CAD" w:rsidR="00A603F3" w:rsidRPr="00A603F3" w:rsidRDefault="00A603F3" w:rsidP="00A603F3">
      <w:pPr>
        <w:numPr>
          <w:ilvl w:val="0"/>
          <w:numId w:val="1"/>
        </w:numPr>
      </w:pPr>
      <w:r w:rsidRPr="00A603F3">
        <w:t xml:space="preserve">Use </w:t>
      </w:r>
      <w:ins w:id="6" w:author="Harold Linke" w:date="2025-01-29T13:19:00Z" w16du:dateUtc="2025-01-29T12:19:00Z">
        <w:r w:rsidR="003028CD">
          <w:t>fast Refresh</w:t>
        </w:r>
      </w:ins>
      <w:del w:id="7" w:author="Harold Linke" w:date="2025-01-29T13:19:00Z" w16du:dateUtc="2025-01-29T12:19:00Z">
        <w:r w:rsidRPr="00A603F3" w:rsidDel="003028CD">
          <w:delText>old CRC</w:delText>
        </w:r>
      </w:del>
      <w:r w:rsidRPr="00A603F3">
        <w:t xml:space="preserve"> </w:t>
      </w:r>
      <w:del w:id="8" w:author="Harold Linke" w:date="2025-01-29T13:19:00Z" w16du:dateUtc="2025-01-29T12:19:00Z">
        <w:r w:rsidRPr="00A603F3" w:rsidDel="003028CD">
          <w:delText>-</w:delText>
        </w:r>
      </w:del>
      <w:ins w:id="9" w:author="Harold Linke" w:date="2025-01-29T13:19:00Z" w16du:dateUtc="2025-01-29T12:19:00Z">
        <w:r w:rsidR="003028CD">
          <w:t>–</w:t>
        </w:r>
      </w:ins>
      <w:r w:rsidRPr="00A603F3">
        <w:t xml:space="preserve"> </w:t>
      </w:r>
      <w:ins w:id="10" w:author="Harold Linke" w:date="2025-01-29T13:19:00Z" w16du:dateUtc="2025-01-29T12:19:00Z">
        <w:r w:rsidR="003028CD">
          <w:t>für Experten</w:t>
        </w:r>
      </w:ins>
      <w:del w:id="11" w:author="Harold Linke" w:date="2025-01-29T13:19:00Z" w16du:dateUtc="2025-01-29T12:19:00Z">
        <w:r w:rsidRPr="00A603F3" w:rsidDel="003028CD">
          <w:delText>nicht mehr benutzen!!!</w:delText>
        </w:r>
      </w:del>
      <w:ins w:id="12" w:author="Harold Linke" w:date="2025-01-29T13:19:00Z" w16du:dateUtc="2025-01-29T12:19:00Z">
        <w:r w:rsidR="003028CD">
          <w:t>, schneller</w:t>
        </w:r>
      </w:ins>
      <w:ins w:id="13" w:author="Harold Linke" w:date="2025-01-29T13:20:00Z" w16du:dateUtc="2025-01-29T12:20:00Z">
        <w:r w:rsidR="003028CD">
          <w:t>e</w:t>
        </w:r>
      </w:ins>
      <w:ins w:id="14" w:author="Harold Linke" w:date="2025-01-29T13:19:00Z" w16du:dateUtc="2025-01-29T12:19:00Z">
        <w:r w:rsidR="003028CD">
          <w:t xml:space="preserve"> </w:t>
        </w:r>
      </w:ins>
      <w:ins w:id="15" w:author="Harold Linke" w:date="2025-01-29T13:20:00Z" w16du:dateUtc="2025-01-29T12:20:00Z">
        <w:r w:rsidR="003028CD">
          <w:t>R</w:t>
        </w:r>
      </w:ins>
      <w:ins w:id="16" w:author="Harold Linke" w:date="2025-01-29T13:19:00Z" w16du:dateUtc="2025-01-29T12:19:00Z">
        <w:r w:rsidR="003028CD">
          <w:t>ea</w:t>
        </w:r>
      </w:ins>
      <w:ins w:id="17" w:author="Harold Linke" w:date="2025-01-29T13:20:00Z" w16du:dateUtc="2025-01-29T12:20:00Z">
        <w:r w:rsidR="003028CD">
          <w:t>ktion auf Schieberänderungen</w:t>
        </w:r>
      </w:ins>
    </w:p>
    <w:p w14:paraId="792FCD3D" w14:textId="77777777" w:rsidR="00A603F3" w:rsidRPr="00A603F3" w:rsidRDefault="00A603F3" w:rsidP="00A603F3">
      <w:pPr>
        <w:numPr>
          <w:ilvl w:val="0"/>
          <w:numId w:val="1"/>
        </w:numPr>
      </w:pPr>
      <w:proofErr w:type="spellStart"/>
      <w:r w:rsidRPr="00A603F3">
        <w:t>Servo</w:t>
      </w:r>
      <w:proofErr w:type="spellEnd"/>
      <w:r w:rsidRPr="00A603F3">
        <w:t xml:space="preserve"> Position-Schieber</w:t>
      </w:r>
    </w:p>
    <w:p w14:paraId="39E1A4DB" w14:textId="77777777" w:rsidR="00A603F3" w:rsidRDefault="00A603F3" w:rsidP="00A603F3">
      <w:pPr>
        <w:numPr>
          <w:ilvl w:val="0"/>
          <w:numId w:val="1"/>
        </w:numPr>
        <w:rPr>
          <w:ins w:id="18" w:author="Harold Linke" w:date="2025-01-29T13:20:00Z" w16du:dateUtc="2025-01-29T12:20:00Z"/>
        </w:rPr>
      </w:pPr>
      <w:r w:rsidRPr="00A603F3">
        <w:t>Enter-Taster</w:t>
      </w:r>
    </w:p>
    <w:p w14:paraId="71703C07" w14:textId="6006B56B" w:rsidR="003028CD" w:rsidRDefault="003028CD" w:rsidP="00A603F3">
      <w:pPr>
        <w:numPr>
          <w:ilvl w:val="0"/>
          <w:numId w:val="1"/>
        </w:numPr>
        <w:rPr>
          <w:ins w:id="19" w:author="Harold Linke" w:date="2025-01-29T13:20:00Z" w16du:dateUtc="2025-01-29T12:20:00Z"/>
        </w:rPr>
      </w:pPr>
      <w:ins w:id="20" w:author="Harold Linke" w:date="2025-01-29T13:20:00Z" w16du:dateUtc="2025-01-29T12:20:00Z">
        <w:r>
          <w:t xml:space="preserve">Pos 0 – Taste – stellt den Schieber auf </w:t>
        </w:r>
      </w:ins>
      <w:ins w:id="21" w:author="Harold Linke" w:date="2025-01-29T14:09:00Z" w16du:dateUtc="2025-01-29T13:09:00Z">
        <w:r w:rsidR="004C6DCF">
          <w:t>1 (0 geht im Legacy Mode nicht)</w:t>
        </w:r>
      </w:ins>
    </w:p>
    <w:p w14:paraId="6F549625" w14:textId="1B8D854C" w:rsidR="003028CD" w:rsidRPr="00A603F3" w:rsidRDefault="003028CD" w:rsidP="00A603F3">
      <w:pPr>
        <w:numPr>
          <w:ilvl w:val="0"/>
          <w:numId w:val="1"/>
        </w:numPr>
      </w:pPr>
      <w:ins w:id="22" w:author="Harold Linke" w:date="2025-01-29T13:20:00Z" w16du:dateUtc="2025-01-29T12:20:00Z">
        <w:r>
          <w:t>Pos255</w:t>
        </w:r>
      </w:ins>
      <w:ins w:id="23" w:author="Harold Linke" w:date="2025-01-29T13:21:00Z" w16du:dateUtc="2025-01-29T12:21:00Z">
        <w:r>
          <w:t>-Taste – stellt den Schieber auf 255</w:t>
        </w:r>
      </w:ins>
    </w:p>
    <w:p w14:paraId="207E3D9A" w14:textId="77777777" w:rsidR="00A603F3" w:rsidRDefault="00A603F3" w:rsidP="00A603F3">
      <w:pPr>
        <w:numPr>
          <w:ilvl w:val="0"/>
          <w:numId w:val="1"/>
        </w:numPr>
        <w:rPr>
          <w:ins w:id="24" w:author="Harold Linke" w:date="2025-01-29T13:21:00Z" w16du:dateUtc="2025-01-29T12:21:00Z"/>
        </w:rPr>
      </w:pPr>
      <w:proofErr w:type="spellStart"/>
      <w:r w:rsidRPr="00A603F3">
        <w:t>Servo</w:t>
      </w:r>
      <w:proofErr w:type="spellEnd"/>
      <w:r w:rsidRPr="00A603F3">
        <w:t xml:space="preserve"> Programmieren-Taster</w:t>
      </w:r>
    </w:p>
    <w:p w14:paraId="6C602C0E" w14:textId="0FF7E429" w:rsidR="003028CD" w:rsidRDefault="003028CD" w:rsidP="00A603F3">
      <w:pPr>
        <w:numPr>
          <w:ilvl w:val="0"/>
          <w:numId w:val="1"/>
        </w:numPr>
        <w:rPr>
          <w:ins w:id="25" w:author="Harold Linke" w:date="2025-01-29T13:21:00Z" w16du:dateUtc="2025-01-29T12:21:00Z"/>
        </w:rPr>
      </w:pPr>
      <w:proofErr w:type="spellStart"/>
      <w:ins w:id="26" w:author="Harold Linke" w:date="2025-01-29T13:21:00Z" w16du:dateUtc="2025-01-29T12:21:00Z">
        <w:r>
          <w:t>Attiny</w:t>
        </w:r>
        <w:proofErr w:type="spellEnd"/>
        <w:r>
          <w:t xml:space="preserve"> Direkt Programmieren (nur zum Testen für experten)</w:t>
        </w:r>
      </w:ins>
    </w:p>
    <w:p w14:paraId="014119C0" w14:textId="77777777" w:rsidR="003028CD" w:rsidRPr="00A603F3" w:rsidRDefault="003028CD">
      <w:pPr>
        <w:ind w:left="720"/>
        <w:pPrChange w:id="27" w:author="Harold Linke" w:date="2025-01-29T13:21:00Z" w16du:dateUtc="2025-01-29T12:21:00Z">
          <w:pPr>
            <w:numPr>
              <w:numId w:val="1"/>
            </w:numPr>
            <w:tabs>
              <w:tab w:val="num" w:pos="720"/>
            </w:tabs>
            <w:ind w:left="720" w:hanging="360"/>
          </w:pPr>
        </w:pPrChange>
      </w:pPr>
    </w:p>
    <w:p w14:paraId="260E00D5" w14:textId="79E564E9" w:rsidR="00A603F3" w:rsidRPr="00A603F3" w:rsidDel="003028CD" w:rsidRDefault="00A603F3" w:rsidP="00A603F3">
      <w:pPr>
        <w:rPr>
          <w:del w:id="28" w:author="Harold Linke" w:date="2025-01-29T13:22:00Z" w16du:dateUtc="2025-01-29T12:22:00Z"/>
          <w:vanish/>
        </w:rPr>
      </w:pPr>
      <w:del w:id="29" w:author="Harold Linke" w:date="2025-01-29T13:22:00Z" w16du:dateUtc="2025-01-29T12:22:00Z">
        <w:r w:rsidRPr="00A603F3" w:rsidDel="003028CD">
          <w:rPr>
            <w:vanish/>
          </w:rPr>
          <w:delText>Formularbeginn</w:delText>
        </w:r>
      </w:del>
    </w:p>
    <w:p w14:paraId="0242B497" w14:textId="43FBDFAF" w:rsidR="00A603F3" w:rsidRPr="00A603F3" w:rsidDel="003028CD" w:rsidRDefault="00A603F3" w:rsidP="00A603F3">
      <w:pPr>
        <w:rPr>
          <w:del w:id="30" w:author="Harold Linke" w:date="2025-01-29T13:22:00Z" w16du:dateUtc="2025-01-29T12:22:00Z"/>
        </w:rPr>
      </w:pPr>
      <w:del w:id="31" w:author="Harold Linke" w:date="2025-01-29T13:22:00Z" w16du:dateUtc="2025-01-29T12:22:00Z">
        <w:r w:rsidRPr="00A603F3" w:rsidDel="003028CD">
          <w:delText>Bearbeiten</w:delText>
        </w:r>
      </w:del>
    </w:p>
    <w:p w14:paraId="5416A3BA" w14:textId="7915C2BB" w:rsidR="00A603F3" w:rsidRPr="00A603F3" w:rsidDel="003028CD" w:rsidRDefault="00A603F3" w:rsidP="00A603F3">
      <w:pPr>
        <w:rPr>
          <w:del w:id="32" w:author="Harold Linke" w:date="2025-01-29T13:22:00Z" w16du:dateUtc="2025-01-29T12:22:00Z"/>
          <w:vanish/>
        </w:rPr>
      </w:pPr>
      <w:del w:id="33" w:author="Harold Linke" w:date="2025-01-29T13:22:00Z" w16du:dateUtc="2025-01-29T12:22:00Z">
        <w:r w:rsidRPr="00A603F3" w:rsidDel="003028CD">
          <w:rPr>
            <w:vanish/>
          </w:rPr>
          <w:delText>Formularende</w:delText>
        </w:r>
      </w:del>
    </w:p>
    <w:p w14:paraId="0393EA1F" w14:textId="77777777" w:rsidR="00A603F3" w:rsidRPr="00A603F3" w:rsidRDefault="00A603F3" w:rsidP="00A603F3">
      <w:pPr>
        <w:rPr>
          <w:b/>
          <w:bCs/>
        </w:rPr>
      </w:pPr>
      <w:proofErr w:type="spellStart"/>
      <w:r w:rsidRPr="00A603F3">
        <w:rPr>
          <w:b/>
          <w:bCs/>
        </w:rPr>
        <w:t>Servo</w:t>
      </w:r>
      <w:proofErr w:type="spellEnd"/>
      <w:r w:rsidRPr="00A603F3">
        <w:rPr>
          <w:b/>
          <w:bCs/>
        </w:rPr>
        <w:t xml:space="preserve"> Modul Adresse</w:t>
      </w:r>
    </w:p>
    <w:p w14:paraId="5C895FAE" w14:textId="77777777" w:rsidR="00A603F3" w:rsidRPr="00A603F3" w:rsidRDefault="00A603F3" w:rsidP="00A603F3">
      <w:r w:rsidRPr="00A603F3">
        <w:t xml:space="preserve">Adresse des </w:t>
      </w:r>
      <w:proofErr w:type="spellStart"/>
      <w:r w:rsidRPr="00A603F3">
        <w:t>Servo</w:t>
      </w:r>
      <w:proofErr w:type="spellEnd"/>
      <w:r w:rsidRPr="00A603F3">
        <w:t xml:space="preserve"> Moduls, das eingestellt werden soll - bis jetzt können leider noch keine LED-Strang-Kanäle angesprochen werden.</w:t>
      </w:r>
    </w:p>
    <w:p w14:paraId="1D288DCD" w14:textId="14702637" w:rsidR="00A603F3" w:rsidRPr="00A603F3" w:rsidRDefault="00A603F3" w:rsidP="00A603F3">
      <w:r w:rsidRPr="00A603F3">
        <w:rPr>
          <w:b/>
          <w:bCs/>
        </w:rPr>
        <w:t>Achtung</w:t>
      </w:r>
      <w:r w:rsidRPr="00A603F3">
        <w:t xml:space="preserve"> Bei der modifizierten Platine belegt jeder </w:t>
      </w:r>
      <w:proofErr w:type="spellStart"/>
      <w:r w:rsidRPr="00A603F3">
        <w:t>Servo</w:t>
      </w:r>
      <w:proofErr w:type="spellEnd"/>
      <w:r w:rsidRPr="00A603F3">
        <w:t xml:space="preserve"> eine RGB-Adresse. (Bei der originalen Platine hatte das gesamte Modul eine RGB-LED Adresse und die Servos wurde</w:t>
      </w:r>
      <w:ins w:id="34" w:author="Harold Linke" w:date="2025-01-29T13:22:00Z" w16du:dateUtc="2025-01-29T12:22:00Z">
        <w:r w:rsidR="00E65E02">
          <w:t>n</w:t>
        </w:r>
      </w:ins>
      <w:r w:rsidRPr="00A603F3">
        <w:t xml:space="preserve"> durch die R-G-B </w:t>
      </w:r>
      <w:ins w:id="35" w:author="Harold Linke" w:date="2025-01-29T13:22:00Z" w16du:dateUtc="2025-01-29T12:22:00Z">
        <w:r w:rsidR="00E65E02">
          <w:t>Farb</w:t>
        </w:r>
      </w:ins>
      <w:del w:id="36" w:author="Harold Linke" w:date="2025-01-29T13:22:00Z" w16du:dateUtc="2025-01-29T12:22:00Z">
        <w:r w:rsidRPr="00A603F3" w:rsidDel="00E65E02">
          <w:delText>K</w:delText>
        </w:r>
      </w:del>
      <w:ins w:id="37" w:author="Harold Linke" w:date="2025-01-29T13:22:00Z" w16du:dateUtc="2025-01-29T12:22:00Z">
        <w:r w:rsidR="00E65E02">
          <w:t>k</w:t>
        </w:r>
      </w:ins>
      <w:r w:rsidRPr="00A603F3">
        <w:t xml:space="preserve">anäle angesprochen). Die Adressen bei der modifizierten Platine sind fortlaufend. D.h. </w:t>
      </w:r>
      <w:ins w:id="38" w:author="Harold Linke" w:date="2025-01-29T13:22:00Z" w16du:dateUtc="2025-01-29T12:22:00Z">
        <w:r w:rsidR="00E65E02">
          <w:t xml:space="preserve">wenn die </w:t>
        </w:r>
      </w:ins>
      <w:r w:rsidRPr="00A603F3">
        <w:t xml:space="preserve">erste </w:t>
      </w:r>
      <w:proofErr w:type="spellStart"/>
      <w:r w:rsidRPr="00A603F3">
        <w:t>Servo</w:t>
      </w:r>
      <w:proofErr w:type="spellEnd"/>
      <w:r w:rsidRPr="00A603F3">
        <w:t>-Adresse 5</w:t>
      </w:r>
      <w:ins w:id="39" w:author="Harold Linke" w:date="2025-01-29T13:22:00Z" w16du:dateUtc="2025-01-29T12:22:00Z">
        <w:r w:rsidR="00E65E02">
          <w:t xml:space="preserve"> ist</w:t>
        </w:r>
      </w:ins>
      <w:r w:rsidRPr="00A603F3">
        <w:t xml:space="preserve">, dann haben die beiden anderen Servos die Adresse 6 und 7. Diese Adresse </w:t>
      </w:r>
      <w:proofErr w:type="spellStart"/>
      <w:r w:rsidRPr="00A603F3">
        <w:t>muß</w:t>
      </w:r>
      <w:proofErr w:type="spellEnd"/>
      <w:r w:rsidRPr="00A603F3">
        <w:t xml:space="preserve"> bei der Endlageneinstellung und in der </w:t>
      </w:r>
      <w:proofErr w:type="spellStart"/>
      <w:r w:rsidRPr="00A603F3">
        <w:t>Servo</w:t>
      </w:r>
      <w:proofErr w:type="spellEnd"/>
      <w:r w:rsidRPr="00A603F3">
        <w:t xml:space="preserve">-Animation angegeben werden, damit der richtige </w:t>
      </w:r>
      <w:proofErr w:type="spellStart"/>
      <w:r w:rsidRPr="00A603F3">
        <w:t>Servo</w:t>
      </w:r>
      <w:proofErr w:type="spellEnd"/>
      <w:r w:rsidRPr="00A603F3">
        <w:t xml:space="preserve"> angesprochen wird.</w:t>
      </w:r>
    </w:p>
    <w:p w14:paraId="37D4A10E" w14:textId="1EE92792" w:rsidR="00A603F3" w:rsidRPr="00A603F3" w:rsidRDefault="00A603F3" w:rsidP="00A603F3">
      <w:r w:rsidRPr="00A603F3">
        <w:t xml:space="preserve">Das mit den Kanälen ist leider etwas </w:t>
      </w:r>
      <w:proofErr w:type="spellStart"/>
      <w:r w:rsidRPr="00A603F3">
        <w:t>mißverständlich</w:t>
      </w:r>
      <w:proofErr w:type="spellEnd"/>
      <w:r w:rsidRPr="00A603F3">
        <w:t xml:space="preserve">: Es gibt </w:t>
      </w:r>
      <w:ins w:id="40" w:author="Harold Linke" w:date="2025-01-29T13:23:00Z" w16du:dateUtc="2025-01-29T12:23:00Z">
        <w:r w:rsidR="00E65E02">
          <w:t xml:space="preserve">z.B. </w:t>
        </w:r>
      </w:ins>
      <w:del w:id="41" w:author="Harold Linke" w:date="2025-01-29T13:23:00Z" w16du:dateUtc="2025-01-29T12:23:00Z">
        <w:r w:rsidRPr="00A603F3" w:rsidDel="00E65E02">
          <w:delText>LED-Strang Kanäle z.B.</w:delText>
        </w:r>
      </w:del>
      <w:r w:rsidRPr="00A603F3">
        <w:t xml:space="preserve"> bei</w:t>
      </w:r>
      <w:ins w:id="42" w:author="Harold Linke" w:date="2025-01-29T13:23:00Z" w16du:dateUtc="2025-01-29T12:23:00Z">
        <w:r w:rsidR="00E65E02">
          <w:t xml:space="preserve"> der</w:t>
        </w:r>
      </w:ins>
      <w:del w:id="43" w:author="Harold Linke" w:date="2025-01-29T13:23:00Z" w16du:dateUtc="2025-01-29T12:23:00Z">
        <w:r w:rsidRPr="00A603F3" w:rsidDel="00E65E02">
          <w:delText>m</w:delText>
        </w:r>
      </w:del>
      <w:r w:rsidRPr="00A603F3">
        <w:t xml:space="preserve"> ESP32</w:t>
      </w:r>
      <w:ins w:id="44" w:author="Harold Linke" w:date="2025-01-29T13:23:00Z" w16du:dateUtc="2025-01-29T12:23:00Z">
        <w:r w:rsidR="00E65E02">
          <w:t>-Platine 8 Kanäle fü</w:t>
        </w:r>
      </w:ins>
      <w:ins w:id="45" w:author="Harold Linke" w:date="2025-01-29T13:24:00Z" w16du:dateUtc="2025-01-29T12:24:00Z">
        <w:r w:rsidR="00E65E02">
          <w:t xml:space="preserve">r 8 LED Stränge. </w:t>
        </w:r>
      </w:ins>
      <w:del w:id="46" w:author="Harold Linke" w:date="2025-01-29T13:23:00Z" w16du:dateUtc="2025-01-29T12:23:00Z">
        <w:r w:rsidRPr="00A603F3" w:rsidDel="00E65E02">
          <w:delText xml:space="preserve"> </w:delText>
        </w:r>
      </w:del>
      <w:del w:id="47" w:author="Harold Linke" w:date="2025-01-29T13:24:00Z" w16du:dateUtc="2025-01-29T12:24:00Z">
        <w:r w:rsidRPr="00A603F3" w:rsidDel="00E65E02">
          <w:delText xml:space="preserve">kann man mehrere LED-Stränge anschliessen. </w:delText>
        </w:r>
      </w:del>
      <w:r w:rsidRPr="00A603F3">
        <w:t xml:space="preserve">Und es gibt bei den </w:t>
      </w:r>
      <w:proofErr w:type="spellStart"/>
      <w:r w:rsidRPr="00A603F3">
        <w:t>Servo</w:t>
      </w:r>
      <w:proofErr w:type="spellEnd"/>
      <w:r w:rsidRPr="00A603F3">
        <w:t xml:space="preserve">-Platinen </w:t>
      </w:r>
      <w:proofErr w:type="spellStart"/>
      <w:r w:rsidRPr="00A603F3">
        <w:t>Servo</w:t>
      </w:r>
      <w:proofErr w:type="spellEnd"/>
      <w:r w:rsidRPr="00A603F3">
        <w:t>-Kanäle für die 3 Servos.</w:t>
      </w:r>
    </w:p>
    <w:p w14:paraId="733356AC" w14:textId="7C123A3F" w:rsidR="00A603F3" w:rsidRPr="00A603F3" w:rsidDel="00E65E02" w:rsidRDefault="00A603F3" w:rsidP="00A603F3">
      <w:pPr>
        <w:rPr>
          <w:del w:id="48" w:author="Harold Linke" w:date="2025-01-29T13:29:00Z" w16du:dateUtc="2025-01-29T12:29:00Z"/>
          <w:vanish/>
        </w:rPr>
      </w:pPr>
      <w:del w:id="49" w:author="Harold Linke" w:date="2025-01-29T13:29:00Z" w16du:dateUtc="2025-01-29T12:29:00Z">
        <w:r w:rsidRPr="00A603F3" w:rsidDel="00E65E02">
          <w:rPr>
            <w:vanish/>
          </w:rPr>
          <w:delText>Formularbeginn</w:delText>
        </w:r>
      </w:del>
    </w:p>
    <w:p w14:paraId="1390F45B" w14:textId="6A52EFCB" w:rsidR="00A603F3" w:rsidRPr="00A603F3" w:rsidDel="00E65E02" w:rsidRDefault="00A603F3" w:rsidP="00A603F3">
      <w:pPr>
        <w:rPr>
          <w:del w:id="50" w:author="Harold Linke" w:date="2025-01-29T13:29:00Z" w16du:dateUtc="2025-01-29T12:29:00Z"/>
        </w:rPr>
      </w:pPr>
      <w:del w:id="51" w:author="Harold Linke" w:date="2025-01-29T13:29:00Z" w16du:dateUtc="2025-01-29T12:29:00Z">
        <w:r w:rsidRPr="00A603F3" w:rsidDel="00E65E02">
          <w:delText>Bearbeiten</w:delText>
        </w:r>
      </w:del>
    </w:p>
    <w:p w14:paraId="3AFB01E1" w14:textId="6EB80C7F" w:rsidR="00A603F3" w:rsidRPr="00A603F3" w:rsidDel="00E65E02" w:rsidRDefault="00A603F3" w:rsidP="00A603F3">
      <w:pPr>
        <w:rPr>
          <w:del w:id="52" w:author="Harold Linke" w:date="2025-01-29T13:29:00Z" w16du:dateUtc="2025-01-29T12:29:00Z"/>
          <w:vanish/>
        </w:rPr>
      </w:pPr>
      <w:del w:id="53" w:author="Harold Linke" w:date="2025-01-29T13:29:00Z" w16du:dateUtc="2025-01-29T12:29:00Z">
        <w:r w:rsidRPr="00A603F3" w:rsidDel="00E65E02">
          <w:rPr>
            <w:vanish/>
          </w:rPr>
          <w:delText>Formularende</w:delText>
        </w:r>
      </w:del>
    </w:p>
    <w:p w14:paraId="4A83DEC4" w14:textId="77777777" w:rsidR="00A603F3" w:rsidRPr="00A603F3" w:rsidRDefault="00A603F3" w:rsidP="00A603F3">
      <w:pPr>
        <w:rPr>
          <w:b/>
          <w:bCs/>
        </w:rPr>
      </w:pPr>
      <w:proofErr w:type="spellStart"/>
      <w:r w:rsidRPr="00A603F3">
        <w:rPr>
          <w:b/>
          <w:bCs/>
        </w:rPr>
        <w:t>Servo</w:t>
      </w:r>
      <w:proofErr w:type="spellEnd"/>
      <w:r w:rsidRPr="00A603F3">
        <w:rPr>
          <w:b/>
          <w:bCs/>
        </w:rPr>
        <w:t xml:space="preserve"> Control Betriebsart</w:t>
      </w:r>
    </w:p>
    <w:p w14:paraId="4005F0BA" w14:textId="77777777" w:rsidR="00A603F3" w:rsidRDefault="00A603F3" w:rsidP="00A603F3">
      <w:pPr>
        <w:rPr>
          <w:ins w:id="54" w:author="Harold Linke" w:date="2025-01-29T13:31:00Z" w16du:dateUtc="2025-01-29T12:31:00Z"/>
        </w:rPr>
      </w:pPr>
      <w:r w:rsidRPr="00A603F3">
        <w:t>Bestimmt die aktuelle Betriebsart:</w:t>
      </w:r>
    </w:p>
    <w:p w14:paraId="13FC634C" w14:textId="77777777" w:rsidR="007B16DC" w:rsidRDefault="007B16DC" w:rsidP="00A603F3">
      <w:pPr>
        <w:rPr>
          <w:ins w:id="55" w:author="Harold Linke" w:date="2025-01-29T13:31:00Z" w16du:dateUtc="2025-01-29T12:31:00Z"/>
        </w:rPr>
      </w:pPr>
    </w:p>
    <w:p w14:paraId="3F012427" w14:textId="77777777" w:rsidR="00F706C6" w:rsidRDefault="00F706C6" w:rsidP="00F706C6">
      <w:pPr>
        <w:pStyle w:val="Listenabsatz"/>
        <w:numPr>
          <w:ilvl w:val="0"/>
          <w:numId w:val="3"/>
        </w:numPr>
        <w:rPr>
          <w:ins w:id="56" w:author="Harold Linke" w:date="2025-01-29T13:32:00Z" w16du:dateUtc="2025-01-29T12:32:00Z"/>
        </w:rPr>
      </w:pPr>
      <w:ins w:id="57" w:author="Harold Linke" w:date="2025-01-29T13:32:00Z" w16du:dateUtc="2025-01-29T12:32:00Z">
        <w:r>
          <w:t>"Normal Position",</w:t>
        </w:r>
      </w:ins>
    </w:p>
    <w:p w14:paraId="29D4BE71" w14:textId="2931C35B" w:rsidR="00F706C6" w:rsidRDefault="00F706C6" w:rsidP="00F706C6">
      <w:pPr>
        <w:pStyle w:val="Listenabsatz"/>
        <w:numPr>
          <w:ilvl w:val="0"/>
          <w:numId w:val="3"/>
        </w:numPr>
        <w:rPr>
          <w:ins w:id="58" w:author="Harold Linke" w:date="2025-01-29T13:32:00Z" w16du:dateUtc="2025-01-29T12:32:00Z"/>
        </w:rPr>
      </w:pPr>
      <w:ins w:id="59" w:author="Harold Linke" w:date="2025-01-29T13:32:00Z" w16du:dateUtc="2025-01-29T12:32:00Z">
        <w:r>
          <w:t>"Training End Pos",</w:t>
        </w:r>
      </w:ins>
    </w:p>
    <w:p w14:paraId="619AB975" w14:textId="46D853DA" w:rsidR="00F706C6" w:rsidRDefault="00F706C6" w:rsidP="00F706C6">
      <w:pPr>
        <w:pStyle w:val="Listenabsatz"/>
        <w:numPr>
          <w:ilvl w:val="0"/>
          <w:numId w:val="3"/>
        </w:numPr>
        <w:rPr>
          <w:ins w:id="60" w:author="Harold Linke" w:date="2025-01-29T13:32:00Z" w16du:dateUtc="2025-01-29T12:32:00Z"/>
        </w:rPr>
      </w:pPr>
      <w:ins w:id="61" w:author="Harold Linke" w:date="2025-01-29T13:32:00Z" w16du:dateUtc="2025-01-29T12:32:00Z">
        <w:r>
          <w:t>"Training End Pos (</w:t>
        </w:r>
        <w:proofErr w:type="spellStart"/>
        <w:r>
          <w:t>special</w:t>
        </w:r>
        <w:proofErr w:type="spellEnd"/>
        <w:r>
          <w:t xml:space="preserve"> </w:t>
        </w:r>
        <w:proofErr w:type="spellStart"/>
        <w:r>
          <w:t>for</w:t>
        </w:r>
        <w:proofErr w:type="spellEnd"/>
        <w:r>
          <w:t xml:space="preserve"> </w:t>
        </w:r>
        <w:proofErr w:type="spellStart"/>
        <w:r>
          <w:t>Experts</w:t>
        </w:r>
        <w:proofErr w:type="spellEnd"/>
        <w:r>
          <w:t xml:space="preserve"> </w:t>
        </w:r>
        <w:proofErr w:type="spellStart"/>
        <w:r>
          <w:t>only</w:t>
        </w:r>
        <w:proofErr w:type="spellEnd"/>
        <w:r>
          <w:t>)",</w:t>
        </w:r>
      </w:ins>
    </w:p>
    <w:p w14:paraId="07C9B77E" w14:textId="4C4B394B" w:rsidR="00F706C6" w:rsidRDefault="00F706C6" w:rsidP="00F706C6">
      <w:pPr>
        <w:pStyle w:val="Listenabsatz"/>
        <w:numPr>
          <w:ilvl w:val="0"/>
          <w:numId w:val="3"/>
        </w:numPr>
        <w:rPr>
          <w:ins w:id="62" w:author="Harold Linke" w:date="2025-01-29T13:32:00Z" w16du:dateUtc="2025-01-29T12:32:00Z"/>
        </w:rPr>
      </w:pPr>
      <w:ins w:id="63" w:author="Harold Linke" w:date="2025-01-29T13:32:00Z" w16du:dateUtc="2025-01-29T12:32:00Z">
        <w:r>
          <w:lastRenderedPageBreak/>
          <w:t>"Einstellen Max Geschwindigkeit",</w:t>
        </w:r>
      </w:ins>
    </w:p>
    <w:p w14:paraId="60910528" w14:textId="7A3CB394" w:rsidR="00F706C6" w:rsidRDefault="00F706C6" w:rsidP="00F706C6">
      <w:pPr>
        <w:pStyle w:val="Listenabsatz"/>
        <w:numPr>
          <w:ilvl w:val="0"/>
          <w:numId w:val="3"/>
        </w:numPr>
        <w:rPr>
          <w:ins w:id="64" w:author="Harold Linke" w:date="2025-01-29T13:32:00Z" w16du:dateUtc="2025-01-29T12:32:00Z"/>
        </w:rPr>
      </w:pPr>
      <w:ins w:id="65" w:author="Harold Linke" w:date="2025-01-29T13:32:00Z" w16du:dateUtc="2025-01-29T12:32:00Z">
        <w:r>
          <w:t>"</w:t>
        </w:r>
        <w:proofErr w:type="spellStart"/>
        <w:r>
          <w:t>Toggle</w:t>
        </w:r>
        <w:proofErr w:type="spellEnd"/>
        <w:r>
          <w:t xml:space="preserve"> Invers",</w:t>
        </w:r>
      </w:ins>
    </w:p>
    <w:p w14:paraId="367FCC10" w14:textId="7147AEB6" w:rsidR="00F706C6" w:rsidRDefault="00F706C6" w:rsidP="00F706C6">
      <w:pPr>
        <w:pStyle w:val="Listenabsatz"/>
        <w:numPr>
          <w:ilvl w:val="0"/>
          <w:numId w:val="3"/>
        </w:numPr>
        <w:rPr>
          <w:ins w:id="66" w:author="Harold Linke" w:date="2025-01-29T13:32:00Z" w16du:dateUtc="2025-01-29T12:32:00Z"/>
        </w:rPr>
      </w:pPr>
      <w:ins w:id="67" w:author="Harold Linke" w:date="2025-01-29T13:32:00Z" w16du:dateUtc="2025-01-29T12:32:00Z">
        <w:r>
          <w:t>"</w:t>
        </w:r>
        <w:proofErr w:type="spellStart"/>
        <w:r>
          <w:t>Reset</w:t>
        </w:r>
        <w:proofErr w:type="spellEnd"/>
        <w:r>
          <w:t xml:space="preserve"> </w:t>
        </w:r>
        <w:proofErr w:type="spellStart"/>
        <w:r>
          <w:t>Servo</w:t>
        </w:r>
        <w:proofErr w:type="spellEnd"/>
        <w:r>
          <w:t>",</w:t>
        </w:r>
      </w:ins>
    </w:p>
    <w:p w14:paraId="5FC4574E" w14:textId="73A35F76" w:rsidR="00F706C6" w:rsidRDefault="00F706C6" w:rsidP="00F706C6">
      <w:pPr>
        <w:pStyle w:val="Listenabsatz"/>
        <w:numPr>
          <w:ilvl w:val="0"/>
          <w:numId w:val="3"/>
        </w:numPr>
        <w:rPr>
          <w:ins w:id="68" w:author="Harold Linke" w:date="2025-01-29T13:32:00Z" w16du:dateUtc="2025-01-29T12:32:00Z"/>
        </w:rPr>
      </w:pPr>
      <w:ins w:id="69" w:author="Harold Linke" w:date="2025-01-29T13:32:00Z" w16du:dateUtc="2025-01-29T12:32:00Z">
        <w:r>
          <w:t xml:space="preserve">"Factory </w:t>
        </w:r>
        <w:proofErr w:type="spellStart"/>
        <w:r>
          <w:t>Reset</w:t>
        </w:r>
        <w:proofErr w:type="spellEnd"/>
        <w:r>
          <w:t>",</w:t>
        </w:r>
      </w:ins>
    </w:p>
    <w:p w14:paraId="0A562ED8" w14:textId="7D4318EA" w:rsidR="00F706C6" w:rsidRDefault="00F706C6" w:rsidP="00F706C6">
      <w:pPr>
        <w:pStyle w:val="Listenabsatz"/>
        <w:numPr>
          <w:ilvl w:val="0"/>
          <w:numId w:val="3"/>
        </w:numPr>
        <w:rPr>
          <w:ins w:id="70" w:author="Harold Linke" w:date="2025-01-29T13:32:00Z" w16du:dateUtc="2025-01-29T12:32:00Z"/>
        </w:rPr>
      </w:pPr>
      <w:ins w:id="71" w:author="Harold Linke" w:date="2025-01-29T13:32:00Z" w16du:dateUtc="2025-01-29T12:32:00Z">
        <w:r>
          <w:t>"</w:t>
        </w:r>
        <w:proofErr w:type="spellStart"/>
        <w:r>
          <w:t>Reset</w:t>
        </w:r>
        <w:proofErr w:type="spellEnd"/>
        <w:r>
          <w:t xml:space="preserve"> last </w:t>
        </w:r>
        <w:proofErr w:type="spellStart"/>
        <w:r>
          <w:t>mem</w:t>
        </w:r>
        <w:proofErr w:type="spellEnd"/>
        <w:r>
          <w:t xml:space="preserve"> </w:t>
        </w:r>
        <w:proofErr w:type="spellStart"/>
        <w:r>
          <w:t>pos</w:t>
        </w:r>
        <w:proofErr w:type="spellEnd"/>
        <w:r>
          <w:t>",</w:t>
        </w:r>
      </w:ins>
    </w:p>
    <w:p w14:paraId="274FD057" w14:textId="7EAF5523" w:rsidR="00F706C6" w:rsidRDefault="00F706C6" w:rsidP="00F706C6">
      <w:pPr>
        <w:pStyle w:val="Listenabsatz"/>
        <w:numPr>
          <w:ilvl w:val="0"/>
          <w:numId w:val="3"/>
        </w:numPr>
        <w:rPr>
          <w:ins w:id="72" w:author="Harold Linke" w:date="2025-01-29T13:32:00Z" w16du:dateUtc="2025-01-29T12:32:00Z"/>
        </w:rPr>
      </w:pPr>
      <w:ins w:id="73" w:author="Harold Linke" w:date="2025-01-29T13:32:00Z" w16du:dateUtc="2025-01-29T12:32:00Z">
        <w:r>
          <w:t>"Tune Clock",</w:t>
        </w:r>
      </w:ins>
    </w:p>
    <w:p w14:paraId="107CC813" w14:textId="09A2A8BC" w:rsidR="00F706C6" w:rsidRDefault="00F706C6" w:rsidP="00F706C6">
      <w:pPr>
        <w:pStyle w:val="Listenabsatz"/>
        <w:numPr>
          <w:ilvl w:val="0"/>
          <w:numId w:val="3"/>
        </w:numPr>
        <w:rPr>
          <w:ins w:id="74" w:author="Harold Linke" w:date="2025-01-29T13:32:00Z" w16du:dateUtc="2025-01-29T12:32:00Z"/>
        </w:rPr>
      </w:pPr>
      <w:ins w:id="75" w:author="Harold Linke" w:date="2025-01-29T13:32:00Z" w16du:dateUtc="2025-01-29T12:32:00Z">
        <w:r>
          <w:t>"Einstellen Legacy Speed"</w:t>
        </w:r>
      </w:ins>
    </w:p>
    <w:p w14:paraId="1753AAA5" w14:textId="77777777" w:rsidR="00F706C6" w:rsidRPr="00A603F3" w:rsidRDefault="00F706C6" w:rsidP="00F706C6"/>
    <w:p w14:paraId="3EF0DC26" w14:textId="22C433C8" w:rsidR="00A603F3" w:rsidRPr="00A603F3" w:rsidDel="00E65E02" w:rsidRDefault="00A603F3" w:rsidP="00A603F3">
      <w:pPr>
        <w:rPr>
          <w:del w:id="76" w:author="Harold Linke" w:date="2025-01-29T13:29:00Z" w16du:dateUtc="2025-01-29T12:29:00Z"/>
          <w:vanish/>
        </w:rPr>
      </w:pPr>
      <w:del w:id="77" w:author="Harold Linke" w:date="2025-01-29T13:29:00Z" w16du:dateUtc="2025-01-29T12:29:00Z">
        <w:r w:rsidRPr="00A603F3" w:rsidDel="00E65E02">
          <w:rPr>
            <w:vanish/>
          </w:rPr>
          <w:delText>Formularbeginn</w:delText>
        </w:r>
      </w:del>
    </w:p>
    <w:p w14:paraId="393A69B5" w14:textId="019B234A" w:rsidR="00A603F3" w:rsidRPr="00A603F3" w:rsidDel="00E65E02" w:rsidRDefault="00A603F3" w:rsidP="00A603F3">
      <w:pPr>
        <w:rPr>
          <w:del w:id="78" w:author="Harold Linke" w:date="2025-01-29T13:29:00Z" w16du:dateUtc="2025-01-29T12:29:00Z"/>
        </w:rPr>
      </w:pPr>
      <w:del w:id="79" w:author="Harold Linke" w:date="2025-01-29T13:29:00Z" w16du:dateUtc="2025-01-29T12:29:00Z">
        <w:r w:rsidRPr="00A603F3" w:rsidDel="00E65E02">
          <w:delText>Bearbeiten</w:delText>
        </w:r>
      </w:del>
    </w:p>
    <w:p w14:paraId="10F61EAC" w14:textId="657FBFA6" w:rsidR="00A603F3" w:rsidRPr="00A603F3" w:rsidDel="00E65E02" w:rsidRDefault="00A603F3" w:rsidP="00A603F3">
      <w:pPr>
        <w:rPr>
          <w:del w:id="80" w:author="Harold Linke" w:date="2025-01-29T13:29:00Z" w16du:dateUtc="2025-01-29T12:29:00Z"/>
          <w:vanish/>
        </w:rPr>
      </w:pPr>
      <w:del w:id="81" w:author="Harold Linke" w:date="2025-01-29T13:29:00Z" w16du:dateUtc="2025-01-29T12:29:00Z">
        <w:r w:rsidRPr="00A603F3" w:rsidDel="00E65E02">
          <w:rPr>
            <w:vanish/>
          </w:rPr>
          <w:delText>Formularende</w:delText>
        </w:r>
      </w:del>
    </w:p>
    <w:p w14:paraId="4D035EC3" w14:textId="77777777" w:rsidR="00A603F3" w:rsidRPr="00A603F3" w:rsidRDefault="00A603F3" w:rsidP="00A603F3">
      <w:pPr>
        <w:rPr>
          <w:b/>
          <w:bCs/>
        </w:rPr>
      </w:pPr>
      <w:r w:rsidRPr="00A603F3">
        <w:rPr>
          <w:b/>
          <w:bCs/>
        </w:rPr>
        <w:t>"Normal Position"</w:t>
      </w:r>
    </w:p>
    <w:p w14:paraId="1557341C" w14:textId="77777777" w:rsidR="00A603F3" w:rsidRPr="00A603F3" w:rsidRDefault="00A603F3" w:rsidP="00A603F3">
      <w:r w:rsidRPr="00A603F3">
        <w:t xml:space="preserve">In dieser Betriebsart kann der </w:t>
      </w:r>
      <w:proofErr w:type="spellStart"/>
      <w:r w:rsidRPr="00A603F3">
        <w:t>Servo</w:t>
      </w:r>
      <w:proofErr w:type="spellEnd"/>
      <w:r w:rsidRPr="00A603F3">
        <w:t xml:space="preserve"> direkt über den Sero Positionsschieber gesteuert werden. Der </w:t>
      </w:r>
      <w:proofErr w:type="spellStart"/>
      <w:r w:rsidRPr="00A603F3">
        <w:t>Servo</w:t>
      </w:r>
      <w:proofErr w:type="spellEnd"/>
      <w:r w:rsidRPr="00A603F3">
        <w:t xml:space="preserve"> folgt dem Schieber direkt.</w:t>
      </w:r>
    </w:p>
    <w:p w14:paraId="4D76E4C5" w14:textId="77777777" w:rsidR="00A603F3" w:rsidRPr="00A603F3" w:rsidRDefault="00A603F3" w:rsidP="00A603F3">
      <w:r w:rsidRPr="00A603F3">
        <w:t xml:space="preserve">Achtung: Direkt nach dem </w:t>
      </w:r>
      <w:proofErr w:type="spellStart"/>
      <w:r w:rsidRPr="00A603F3">
        <w:t>Flashen</w:t>
      </w:r>
      <w:proofErr w:type="spellEnd"/>
      <w:r w:rsidRPr="00A603F3">
        <w:t xml:space="preserve"> des Attiny85 und im Normalmodus bewegt sich der </w:t>
      </w:r>
      <w:proofErr w:type="spellStart"/>
      <w:r w:rsidRPr="00A603F3">
        <w:t>Servo</w:t>
      </w:r>
      <w:proofErr w:type="spellEnd"/>
      <w:r w:rsidRPr="00A603F3">
        <w:t xml:space="preserve"> mit dem Schieberegler von 0 bis 255 nur etwa 30°. Die 30 Grad </w:t>
      </w:r>
      <w:proofErr w:type="spellStart"/>
      <w:r w:rsidRPr="00A603F3">
        <w:t>default</w:t>
      </w:r>
      <w:proofErr w:type="spellEnd"/>
      <w:r w:rsidRPr="00A603F3">
        <w:t xml:space="preserve"> sind eine Sicherheitsfunktion, damit man sich nicht gleich seine Mechanik beschädigt. Im Trainingsmodus kann der gesamte Bereich angefahren werden.</w:t>
      </w:r>
    </w:p>
    <w:p w14:paraId="65334829" w14:textId="1473E504" w:rsidR="00A603F3" w:rsidRPr="00A603F3" w:rsidDel="00E65E02" w:rsidRDefault="00A603F3" w:rsidP="00A603F3">
      <w:pPr>
        <w:rPr>
          <w:del w:id="82" w:author="Harold Linke" w:date="2025-01-29T13:29:00Z" w16du:dateUtc="2025-01-29T12:29:00Z"/>
          <w:vanish/>
        </w:rPr>
      </w:pPr>
      <w:del w:id="83" w:author="Harold Linke" w:date="2025-01-29T13:29:00Z" w16du:dateUtc="2025-01-29T12:29:00Z">
        <w:r w:rsidRPr="00A603F3" w:rsidDel="00E65E02">
          <w:rPr>
            <w:vanish/>
          </w:rPr>
          <w:delText>Formularbeginn</w:delText>
        </w:r>
      </w:del>
    </w:p>
    <w:p w14:paraId="7B642AA0" w14:textId="632EBBB1" w:rsidR="00A603F3" w:rsidRPr="00A603F3" w:rsidDel="00E65E02" w:rsidRDefault="00A603F3" w:rsidP="00A603F3">
      <w:pPr>
        <w:rPr>
          <w:del w:id="84" w:author="Harold Linke" w:date="2025-01-29T13:29:00Z" w16du:dateUtc="2025-01-29T12:29:00Z"/>
        </w:rPr>
      </w:pPr>
      <w:del w:id="85" w:author="Harold Linke" w:date="2025-01-29T13:29:00Z" w16du:dateUtc="2025-01-29T12:29:00Z">
        <w:r w:rsidRPr="00A603F3" w:rsidDel="00E65E02">
          <w:delText>Bearbeiten</w:delText>
        </w:r>
      </w:del>
    </w:p>
    <w:p w14:paraId="4CC4453E" w14:textId="3637800D" w:rsidR="00A603F3" w:rsidRPr="00A603F3" w:rsidDel="00E65E02" w:rsidRDefault="00A603F3" w:rsidP="00A603F3">
      <w:pPr>
        <w:rPr>
          <w:del w:id="86" w:author="Harold Linke" w:date="2025-01-29T13:29:00Z" w16du:dateUtc="2025-01-29T12:29:00Z"/>
          <w:vanish/>
        </w:rPr>
      </w:pPr>
      <w:del w:id="87" w:author="Harold Linke" w:date="2025-01-29T13:29:00Z" w16du:dateUtc="2025-01-29T12:29:00Z">
        <w:r w:rsidRPr="00A603F3" w:rsidDel="00E65E02">
          <w:rPr>
            <w:vanish/>
          </w:rPr>
          <w:delText>Formularende</w:delText>
        </w:r>
      </w:del>
    </w:p>
    <w:p w14:paraId="20A144F3" w14:textId="77777777" w:rsidR="00A603F3" w:rsidRPr="00A603F3" w:rsidRDefault="00A603F3" w:rsidP="00A603F3">
      <w:pPr>
        <w:rPr>
          <w:b/>
          <w:bCs/>
        </w:rPr>
      </w:pPr>
      <w:r w:rsidRPr="00A603F3">
        <w:rPr>
          <w:b/>
          <w:bCs/>
        </w:rPr>
        <w:t>"Training End Pos"</w:t>
      </w:r>
    </w:p>
    <w:p w14:paraId="65DEE78E" w14:textId="77777777" w:rsidR="00A603F3" w:rsidRPr="00A603F3" w:rsidRDefault="00A603F3" w:rsidP="00A603F3">
      <w:r w:rsidRPr="00A603F3">
        <w:t>In dieser Betriebsart werden die Endlagen eingestellt.</w:t>
      </w:r>
    </w:p>
    <w:p w14:paraId="33662527" w14:textId="77777777" w:rsidR="00A603F3" w:rsidRPr="00A603F3" w:rsidRDefault="00A603F3" w:rsidP="00A603F3">
      <w:r w:rsidRPr="00A603F3">
        <w:t>- Eine Schieberposition zwischen den aktuellen Endlagen suchen (siehe Achtungshinweis unten) - Mit dem Schieber aus dieser Position langsam in die eine Endlage fahren - Enter-Taste drücken - Mit dem Schieber in die andere Endlage fahren - Enter-Taste drücken - Fertig</w:t>
      </w:r>
    </w:p>
    <w:p w14:paraId="70AC1897" w14:textId="77777777" w:rsidR="00A603F3" w:rsidRPr="00A603F3" w:rsidRDefault="00A603F3" w:rsidP="00A603F3">
      <w:r w:rsidRPr="00A603F3">
        <w:t xml:space="preserve">In </w:t>
      </w:r>
      <w:proofErr w:type="spellStart"/>
      <w:r w:rsidRPr="00A603F3">
        <w:t>Normal_Betriebsart</w:t>
      </w:r>
      <w:proofErr w:type="spellEnd"/>
      <w:r w:rsidRPr="00A603F3">
        <w:t>, die Endlagen testen</w:t>
      </w:r>
    </w:p>
    <w:p w14:paraId="15384761" w14:textId="77777777" w:rsidR="00A603F3" w:rsidRPr="00A603F3" w:rsidRDefault="00A603F3" w:rsidP="00A603F3">
      <w:r w:rsidRPr="00A603F3">
        <w:rPr>
          <w:b/>
          <w:bCs/>
        </w:rPr>
        <w:t>Achtung</w:t>
      </w:r>
      <w:r w:rsidRPr="00A603F3">
        <w:t>: In der Trainingsbetriebsart kann </w:t>
      </w:r>
      <w:r w:rsidRPr="00A603F3">
        <w:rPr>
          <w:b/>
          <w:bCs/>
        </w:rPr>
        <w:t>jede</w:t>
      </w:r>
      <w:r w:rsidRPr="00A603F3">
        <w:t> </w:t>
      </w:r>
      <w:proofErr w:type="spellStart"/>
      <w:r w:rsidRPr="00A603F3">
        <w:t>Servo</w:t>
      </w:r>
      <w:proofErr w:type="spellEnd"/>
      <w:r w:rsidRPr="00A603F3">
        <w:t xml:space="preserve"> Position angefahren werden. Also auch Positionen, die für die Mechanik </w:t>
      </w:r>
      <w:r w:rsidRPr="00A603F3">
        <w:rPr>
          <w:b/>
          <w:bCs/>
        </w:rPr>
        <w:t>gefährlich</w:t>
      </w:r>
      <w:r w:rsidRPr="00A603F3">
        <w:t xml:space="preserve"> sein können!! Der </w:t>
      </w:r>
      <w:proofErr w:type="spellStart"/>
      <w:r w:rsidRPr="00A603F3">
        <w:t>Attiny</w:t>
      </w:r>
      <w:proofErr w:type="spellEnd"/>
      <w:r w:rsidRPr="00A603F3">
        <w:t xml:space="preserve"> hat eine </w:t>
      </w:r>
      <w:r w:rsidRPr="00A603F3">
        <w:rPr>
          <w:b/>
          <w:bCs/>
        </w:rPr>
        <w:t>Sicherheitsfunktion</w:t>
      </w:r>
      <w:r w:rsidRPr="00A603F3">
        <w:t xml:space="preserve">. Da das Trainingstool nicht wissen kann, wo die aktuellen Endlagen des </w:t>
      </w:r>
      <w:proofErr w:type="spellStart"/>
      <w:r w:rsidRPr="00A603F3">
        <w:t>angeschlosenen</w:t>
      </w:r>
      <w:proofErr w:type="spellEnd"/>
      <w:r w:rsidRPr="00A603F3">
        <w:t xml:space="preserve"> </w:t>
      </w:r>
      <w:proofErr w:type="spellStart"/>
      <w:r w:rsidRPr="00A603F3">
        <w:t>Attinys</w:t>
      </w:r>
      <w:proofErr w:type="spellEnd"/>
      <w:r w:rsidRPr="00A603F3">
        <w:t xml:space="preserve"> sich befinden, </w:t>
      </w:r>
      <w:proofErr w:type="spellStart"/>
      <w:r w:rsidRPr="00A603F3">
        <w:t>muß</w:t>
      </w:r>
      <w:proofErr w:type="spellEnd"/>
      <w:r w:rsidRPr="00A603F3">
        <w:t xml:space="preserve"> der Schieber erst in eine Position zwischen den aktuellen Endlagen gebracht werden. Man bewegt also am besten den </w:t>
      </w:r>
      <w:proofErr w:type="spellStart"/>
      <w:r w:rsidRPr="00A603F3">
        <w:t>Schiber</w:t>
      </w:r>
      <w:proofErr w:type="spellEnd"/>
      <w:r w:rsidRPr="00A603F3">
        <w:t xml:space="preserve"> von der 0 Stellung aus langsam nach rechts, bis der </w:t>
      </w:r>
      <w:proofErr w:type="spellStart"/>
      <w:r w:rsidRPr="00A603F3">
        <w:t>Servo</w:t>
      </w:r>
      <w:proofErr w:type="spellEnd"/>
      <w:r w:rsidRPr="00A603F3">
        <w:t xml:space="preserve"> dem Schieber folgt. Ab jetzt kann man jede beliebige Endstellung anfahren und programmieren.</w:t>
      </w:r>
    </w:p>
    <w:p w14:paraId="2B1704B8" w14:textId="07E236B0" w:rsidR="00A603F3" w:rsidRPr="00A603F3" w:rsidDel="00E65E02" w:rsidRDefault="00A603F3" w:rsidP="00A603F3">
      <w:pPr>
        <w:rPr>
          <w:del w:id="88" w:author="Harold Linke" w:date="2025-01-29T13:29:00Z" w16du:dateUtc="2025-01-29T12:29:00Z"/>
          <w:vanish/>
        </w:rPr>
      </w:pPr>
      <w:del w:id="89" w:author="Harold Linke" w:date="2025-01-29T13:29:00Z" w16du:dateUtc="2025-01-29T12:29:00Z">
        <w:r w:rsidRPr="00A603F3" w:rsidDel="00E65E02">
          <w:rPr>
            <w:vanish/>
          </w:rPr>
          <w:delText>Formularbeginn</w:delText>
        </w:r>
      </w:del>
    </w:p>
    <w:p w14:paraId="2D1CCE54" w14:textId="4252F8E7" w:rsidR="00A603F3" w:rsidRPr="00A603F3" w:rsidDel="00E65E02" w:rsidRDefault="00A603F3" w:rsidP="00A603F3">
      <w:pPr>
        <w:rPr>
          <w:del w:id="90" w:author="Harold Linke" w:date="2025-01-29T13:29:00Z" w16du:dateUtc="2025-01-29T12:29:00Z"/>
        </w:rPr>
      </w:pPr>
      <w:del w:id="91" w:author="Harold Linke" w:date="2025-01-29T13:29:00Z" w16du:dateUtc="2025-01-29T12:29:00Z">
        <w:r w:rsidRPr="00A603F3" w:rsidDel="00E65E02">
          <w:delText>Bearbeiten</w:delText>
        </w:r>
      </w:del>
    </w:p>
    <w:p w14:paraId="45242AEE" w14:textId="63F58FA5" w:rsidR="00A603F3" w:rsidRPr="00A603F3" w:rsidDel="00E65E02" w:rsidRDefault="00A603F3" w:rsidP="00A603F3">
      <w:pPr>
        <w:rPr>
          <w:del w:id="92" w:author="Harold Linke" w:date="2025-01-29T13:29:00Z" w16du:dateUtc="2025-01-29T12:29:00Z"/>
          <w:vanish/>
        </w:rPr>
      </w:pPr>
      <w:del w:id="93" w:author="Harold Linke" w:date="2025-01-29T13:29:00Z" w16du:dateUtc="2025-01-29T12:29:00Z">
        <w:r w:rsidRPr="00A603F3" w:rsidDel="00E65E02">
          <w:rPr>
            <w:vanish/>
          </w:rPr>
          <w:delText>Formularende</w:delText>
        </w:r>
      </w:del>
    </w:p>
    <w:p w14:paraId="178FD211" w14:textId="77777777" w:rsidR="00A603F3" w:rsidRPr="00A603F3" w:rsidRDefault="00A603F3" w:rsidP="00A603F3">
      <w:pPr>
        <w:rPr>
          <w:b/>
          <w:bCs/>
        </w:rPr>
      </w:pPr>
      <w:r w:rsidRPr="00A603F3">
        <w:rPr>
          <w:b/>
          <w:bCs/>
        </w:rPr>
        <w:t>"Training End Pos (</w:t>
      </w:r>
      <w:proofErr w:type="spellStart"/>
      <w:r w:rsidRPr="00A603F3">
        <w:rPr>
          <w:b/>
          <w:bCs/>
        </w:rPr>
        <w:t>special</w:t>
      </w:r>
      <w:proofErr w:type="spellEnd"/>
      <w:r w:rsidRPr="00A603F3">
        <w:rPr>
          <w:b/>
          <w:bCs/>
        </w:rPr>
        <w:t>)"</w:t>
      </w:r>
    </w:p>
    <w:p w14:paraId="037A9558" w14:textId="77777777" w:rsidR="00A603F3" w:rsidRPr="00A603F3" w:rsidRDefault="00A603F3" w:rsidP="00A603F3">
      <w:r w:rsidRPr="00A603F3">
        <w:t>In dieser Betriebsart werden die Endlagen in einem erweiterten Bereich eingestellt.</w:t>
      </w:r>
    </w:p>
    <w:p w14:paraId="10C0092B" w14:textId="77777777" w:rsidR="00A603F3" w:rsidRPr="00A603F3" w:rsidRDefault="00A603F3" w:rsidP="00A603F3">
      <w:r w:rsidRPr="00A603F3">
        <w:t>- Mit dem Schieber aus der Mittelposition langsam in die eine Endlage fahren - Enter-Taste drücken - Mit dem Schieber in die andere Endlage fahren - Enter-Taste drücken - Fertig</w:t>
      </w:r>
    </w:p>
    <w:p w14:paraId="322C72F1" w14:textId="77777777" w:rsidR="00A603F3" w:rsidRPr="00A603F3" w:rsidRDefault="00A603F3" w:rsidP="00A603F3">
      <w:r w:rsidRPr="00A603F3">
        <w:t xml:space="preserve">In </w:t>
      </w:r>
      <w:proofErr w:type="spellStart"/>
      <w:r w:rsidRPr="00A603F3">
        <w:t>Normal_Betriebsart</w:t>
      </w:r>
      <w:proofErr w:type="spellEnd"/>
      <w:r w:rsidRPr="00A603F3">
        <w:t>, die Endlagen testen</w:t>
      </w:r>
    </w:p>
    <w:p w14:paraId="6E42437E" w14:textId="77777777" w:rsidR="00A603F3" w:rsidRPr="00A603F3" w:rsidRDefault="00A603F3" w:rsidP="00A603F3">
      <w:r w:rsidRPr="00A603F3">
        <w:t xml:space="preserve">Wenn du den </w:t>
      </w:r>
      <w:proofErr w:type="spellStart"/>
      <w:r w:rsidRPr="00A603F3">
        <w:t>Servo</w:t>
      </w:r>
      <w:proofErr w:type="spellEnd"/>
      <w:r w:rsidRPr="00A603F3">
        <w:t xml:space="preserve"> im Normalbereich mit den Endlagen trainierst, dann entspricht der Bereich von 0 bis 255 den PWM Werten von 1ms bis 2ms. Wenn du das selbe mit der Einstellung (</w:t>
      </w:r>
      <w:proofErr w:type="spellStart"/>
      <w:r w:rsidRPr="00A603F3">
        <w:t>spezial</w:t>
      </w:r>
      <w:proofErr w:type="spellEnd"/>
      <w:r w:rsidRPr="00A603F3">
        <w:t>) tust, dann umfassen die Werte 0 bis 255 die PWM Werte von 0,5ms bis 2,5ms.</w:t>
      </w:r>
    </w:p>
    <w:p w14:paraId="7F241E99" w14:textId="77777777" w:rsidR="00A603F3" w:rsidRPr="00A603F3" w:rsidRDefault="00A603F3" w:rsidP="00A603F3">
      <w:r w:rsidRPr="00A603F3">
        <w:rPr>
          <w:b/>
          <w:bCs/>
        </w:rPr>
        <w:t>Achtung</w:t>
      </w:r>
      <w:r w:rsidRPr="00A603F3">
        <w:t>: In der Trainingsbetriebsart kann </w:t>
      </w:r>
      <w:r w:rsidRPr="00A603F3">
        <w:rPr>
          <w:b/>
          <w:bCs/>
        </w:rPr>
        <w:t>jede</w:t>
      </w:r>
      <w:r w:rsidRPr="00A603F3">
        <w:t> </w:t>
      </w:r>
      <w:proofErr w:type="spellStart"/>
      <w:r w:rsidRPr="00A603F3">
        <w:t>Servo</w:t>
      </w:r>
      <w:proofErr w:type="spellEnd"/>
      <w:r w:rsidRPr="00A603F3">
        <w:t xml:space="preserve"> Position angefahren werden. Also auch Positionen, die für die Mechanik </w:t>
      </w:r>
      <w:r w:rsidRPr="00A603F3">
        <w:rPr>
          <w:b/>
          <w:bCs/>
        </w:rPr>
        <w:t>gefährlich</w:t>
      </w:r>
      <w:r w:rsidRPr="00A603F3">
        <w:t xml:space="preserve"> sein können!! Der </w:t>
      </w:r>
      <w:proofErr w:type="spellStart"/>
      <w:r w:rsidRPr="00A603F3">
        <w:t>Attiny</w:t>
      </w:r>
      <w:proofErr w:type="spellEnd"/>
      <w:r w:rsidRPr="00A603F3">
        <w:t xml:space="preserve"> hat eine </w:t>
      </w:r>
      <w:r w:rsidRPr="00A603F3">
        <w:rPr>
          <w:b/>
          <w:bCs/>
        </w:rPr>
        <w:t>Sicherheitsfunktion</w:t>
      </w:r>
      <w:r w:rsidRPr="00A603F3">
        <w:t xml:space="preserve">. Da das Trainingstool nicht wissen kann, wo die aktuellen Endlagen des </w:t>
      </w:r>
      <w:proofErr w:type="spellStart"/>
      <w:r w:rsidRPr="00A603F3">
        <w:t>angeschlosenen</w:t>
      </w:r>
      <w:proofErr w:type="spellEnd"/>
      <w:r w:rsidRPr="00A603F3">
        <w:t xml:space="preserve"> </w:t>
      </w:r>
      <w:proofErr w:type="spellStart"/>
      <w:r w:rsidRPr="00A603F3">
        <w:t>Attinys</w:t>
      </w:r>
      <w:proofErr w:type="spellEnd"/>
      <w:r w:rsidRPr="00A603F3">
        <w:t xml:space="preserve"> sich befinden, </w:t>
      </w:r>
      <w:proofErr w:type="spellStart"/>
      <w:r w:rsidRPr="00A603F3">
        <w:t>muß</w:t>
      </w:r>
      <w:proofErr w:type="spellEnd"/>
      <w:r w:rsidRPr="00A603F3">
        <w:t xml:space="preserve"> der Schieber erst in eine Position zwischen den aktuellen Endlagen gebracht werden. Man bewegt also am besten den </w:t>
      </w:r>
      <w:proofErr w:type="spellStart"/>
      <w:r w:rsidRPr="00A603F3">
        <w:t>Schiber</w:t>
      </w:r>
      <w:proofErr w:type="spellEnd"/>
      <w:r w:rsidRPr="00A603F3">
        <w:t xml:space="preserve"> von der 0 Stellung aus langsam nach rechts, bis der </w:t>
      </w:r>
      <w:proofErr w:type="spellStart"/>
      <w:r w:rsidRPr="00A603F3">
        <w:t>Servo</w:t>
      </w:r>
      <w:proofErr w:type="spellEnd"/>
      <w:r w:rsidRPr="00A603F3">
        <w:t xml:space="preserve"> dem Schieber folgt. Ab jetzt kann man jede beliebige Endstellung anfahren und programmieren.</w:t>
      </w:r>
    </w:p>
    <w:p w14:paraId="27B6CE17" w14:textId="0C115141" w:rsidR="00A603F3" w:rsidRPr="00A603F3" w:rsidDel="00E65E02" w:rsidRDefault="00A603F3" w:rsidP="00A603F3">
      <w:pPr>
        <w:rPr>
          <w:del w:id="94" w:author="Harold Linke" w:date="2025-01-29T13:29:00Z" w16du:dateUtc="2025-01-29T12:29:00Z"/>
          <w:vanish/>
        </w:rPr>
      </w:pPr>
      <w:del w:id="95" w:author="Harold Linke" w:date="2025-01-29T13:29:00Z" w16du:dateUtc="2025-01-29T12:29:00Z">
        <w:r w:rsidRPr="00A603F3" w:rsidDel="00E65E02">
          <w:rPr>
            <w:vanish/>
          </w:rPr>
          <w:delText>Formularbeginn</w:delText>
        </w:r>
      </w:del>
    </w:p>
    <w:p w14:paraId="2B0D2199" w14:textId="7979BD7B" w:rsidR="00A603F3" w:rsidRPr="00A603F3" w:rsidDel="00E65E02" w:rsidRDefault="00A603F3" w:rsidP="00A603F3">
      <w:pPr>
        <w:rPr>
          <w:del w:id="96" w:author="Harold Linke" w:date="2025-01-29T13:29:00Z" w16du:dateUtc="2025-01-29T12:29:00Z"/>
        </w:rPr>
      </w:pPr>
      <w:del w:id="97" w:author="Harold Linke" w:date="2025-01-29T13:29:00Z" w16du:dateUtc="2025-01-29T12:29:00Z">
        <w:r w:rsidRPr="00A603F3" w:rsidDel="00E65E02">
          <w:delText>Bearbeiten</w:delText>
        </w:r>
      </w:del>
    </w:p>
    <w:p w14:paraId="31CEAADF" w14:textId="6190EDDE" w:rsidR="00A603F3" w:rsidRPr="00A603F3" w:rsidDel="00E65E02" w:rsidRDefault="00A603F3" w:rsidP="00A603F3">
      <w:pPr>
        <w:rPr>
          <w:del w:id="98" w:author="Harold Linke" w:date="2025-01-29T13:29:00Z" w16du:dateUtc="2025-01-29T12:29:00Z"/>
          <w:vanish/>
        </w:rPr>
      </w:pPr>
      <w:del w:id="99" w:author="Harold Linke" w:date="2025-01-29T13:29:00Z" w16du:dateUtc="2025-01-29T12:29:00Z">
        <w:r w:rsidRPr="00A603F3" w:rsidDel="00E65E02">
          <w:rPr>
            <w:vanish/>
          </w:rPr>
          <w:delText>Formularende</w:delText>
        </w:r>
      </w:del>
    </w:p>
    <w:p w14:paraId="607E0101" w14:textId="77777777" w:rsidR="00A603F3" w:rsidRPr="00A603F3" w:rsidRDefault="00A603F3" w:rsidP="00A603F3">
      <w:pPr>
        <w:rPr>
          <w:b/>
          <w:bCs/>
        </w:rPr>
      </w:pPr>
      <w:r w:rsidRPr="00A603F3">
        <w:rPr>
          <w:b/>
          <w:bCs/>
        </w:rPr>
        <w:t>"Einstellen Max Geschwindigkeit"</w:t>
      </w:r>
    </w:p>
    <w:p w14:paraId="5CF974F4" w14:textId="77777777" w:rsidR="00A603F3" w:rsidRPr="00A603F3" w:rsidRDefault="00A603F3" w:rsidP="00A603F3">
      <w:r w:rsidRPr="00A603F3">
        <w:t>In dieser Betriebsart kann die „Höchstgeschwindigkeit“ eingestellt werden.</w:t>
      </w:r>
    </w:p>
    <w:p w14:paraId="69089C90" w14:textId="77777777" w:rsidR="00A603F3" w:rsidRPr="00A603F3" w:rsidRDefault="00A603F3" w:rsidP="00A603F3">
      <w:r w:rsidRPr="00A603F3">
        <w:t xml:space="preserve">Hierzu eine kleine Erklärung, was ihr dort als „Höchstgeschwindigkeit“ einstellen könnt und wie dieser Wert wirkt. (die wirklich wirksame Geschwindigkeit macht die </w:t>
      </w:r>
      <w:proofErr w:type="spellStart"/>
      <w:r w:rsidRPr="00A603F3">
        <w:t>Servo</w:t>
      </w:r>
      <w:proofErr w:type="spellEnd"/>
      <w:r w:rsidRPr="00A603F3">
        <w:t xml:space="preserve"> Animation, bzw. die MLL-Hauptplatine!)</w:t>
      </w:r>
    </w:p>
    <w:p w14:paraId="0A6B3E0C" w14:textId="77777777" w:rsidR="00A603F3" w:rsidRPr="00A603F3" w:rsidRDefault="00A603F3" w:rsidP="00A603F3">
      <w:r w:rsidRPr="00A603F3">
        <w:t>Einstellbar sind, als maximale Begrenzung, auch wieder die Werte von 0 bis 255</w:t>
      </w:r>
    </w:p>
    <w:p w14:paraId="4F37FDE4" w14:textId="77777777" w:rsidR="00A603F3" w:rsidRPr="00A603F3" w:rsidRDefault="00A603F3" w:rsidP="00A603F3">
      <w:r w:rsidRPr="00A603F3">
        <w:t xml:space="preserve">- Bei 0 (Null) ist die Begrenzung abgeschaltet. - Die Werte von 1 bis 255 stellen die maximal zulässige Schrittweite der Stellwerte (die gehen auch von 0 bis 255) [b]PRO ÜBERTRAGUNG[/b] von der Hauptplatine dar! - Wenn ich z.B. 10 einstelle, dann dürfen die Stellwerte immer nur 10 Stellwertpunkte pro Übertragung weiter springen, sonst werden sie begrenzt - Bei 20ms Übertragungstakt (also 50 Stellwerte pro Sekunde) kann ich damit z.B. die Gesamtstrecke des gesamten Stellwegs in einer halben Sekunde zurücklegen „1 / ( 50 / (255 / 10)) = ~0,5-Sek“ - Die maximale Begrenzung wäre der Wert 1, mit dem es 5 Sekunden dauert, bis der </w:t>
      </w:r>
      <w:proofErr w:type="spellStart"/>
      <w:r w:rsidRPr="00A603F3">
        <w:t>Stellweg</w:t>
      </w:r>
      <w:proofErr w:type="spellEnd"/>
      <w:r w:rsidRPr="00A603F3">
        <w:t xml:space="preserve"> zurückgelegt ist.„ 1 / ( 50 / (255 / 1)) = ~5-Sek“</w:t>
      </w:r>
    </w:p>
    <w:p w14:paraId="32140220" w14:textId="77777777" w:rsidR="00A603F3" w:rsidRPr="00A603F3" w:rsidRDefault="00A603F3" w:rsidP="00A603F3">
      <w:r w:rsidRPr="00A603F3">
        <w:t>Aber !!!ACHTUNG!!! Dieser Wert ist nur als </w:t>
      </w:r>
      <w:r w:rsidRPr="00A603F3">
        <w:rPr>
          <w:b/>
          <w:bCs/>
        </w:rPr>
        <w:t>Obergrenze</w:t>
      </w:r>
      <w:r w:rsidRPr="00A603F3">
        <w:t xml:space="preserve"> gedacht (um mechanische Beschädigungen zu vermeiden) Wenn man zu stark begrenzt, dann werden die Werte von Harolds </w:t>
      </w:r>
      <w:proofErr w:type="spellStart"/>
      <w:r w:rsidRPr="00A603F3">
        <w:t>pyPG</w:t>
      </w:r>
      <w:proofErr w:type="spellEnd"/>
      <w:r w:rsidRPr="00A603F3">
        <w:t xml:space="preserve"> bzw. der Hauptplatine nicht mehr schnell genug ausgeführt sondern merkwürdig aussehend gedämpft.</w:t>
      </w:r>
    </w:p>
    <w:p w14:paraId="44A2477D" w14:textId="77777777" w:rsidR="00A603F3" w:rsidRPr="00A603F3" w:rsidRDefault="00A603F3" w:rsidP="00A603F3">
      <w:r w:rsidRPr="00A603F3">
        <w:t>PS: Der Wert 255 würde wirken, wie mit 0 abgeschaltet, da ja dann der Sprung von 255 Werten, als von Stellwert 0 zu Stellwert 255 ad hoc erlaubt ist.</w:t>
      </w:r>
    </w:p>
    <w:p w14:paraId="209D534A" w14:textId="07DD0B66" w:rsidR="00A603F3" w:rsidRPr="00A603F3" w:rsidDel="00E65E02" w:rsidRDefault="00A603F3" w:rsidP="00A603F3">
      <w:pPr>
        <w:rPr>
          <w:del w:id="100" w:author="Harold Linke" w:date="2025-01-29T13:30:00Z" w16du:dateUtc="2025-01-29T12:30:00Z"/>
          <w:vanish/>
        </w:rPr>
      </w:pPr>
      <w:del w:id="101" w:author="Harold Linke" w:date="2025-01-29T13:30:00Z" w16du:dateUtc="2025-01-29T12:30:00Z">
        <w:r w:rsidRPr="00A603F3" w:rsidDel="00E65E02">
          <w:rPr>
            <w:vanish/>
          </w:rPr>
          <w:delText>Formularbeginn</w:delText>
        </w:r>
      </w:del>
    </w:p>
    <w:p w14:paraId="4E90FF4B" w14:textId="2EA55EFA" w:rsidR="00A603F3" w:rsidRPr="00A603F3" w:rsidDel="00E65E02" w:rsidRDefault="00A603F3" w:rsidP="00A603F3">
      <w:pPr>
        <w:rPr>
          <w:del w:id="102" w:author="Harold Linke" w:date="2025-01-29T13:30:00Z" w16du:dateUtc="2025-01-29T12:30:00Z"/>
        </w:rPr>
      </w:pPr>
      <w:del w:id="103" w:author="Harold Linke" w:date="2025-01-29T13:30:00Z" w16du:dateUtc="2025-01-29T12:30:00Z">
        <w:r w:rsidRPr="00A603F3" w:rsidDel="00E65E02">
          <w:delText>Bearbeiten</w:delText>
        </w:r>
      </w:del>
    </w:p>
    <w:p w14:paraId="2B9ED00A" w14:textId="4925EA1F" w:rsidR="00A603F3" w:rsidRPr="00A603F3" w:rsidDel="00E65E02" w:rsidRDefault="00A603F3" w:rsidP="00A603F3">
      <w:pPr>
        <w:rPr>
          <w:del w:id="104" w:author="Harold Linke" w:date="2025-01-29T13:30:00Z" w16du:dateUtc="2025-01-29T12:30:00Z"/>
          <w:vanish/>
        </w:rPr>
      </w:pPr>
      <w:del w:id="105" w:author="Harold Linke" w:date="2025-01-29T13:30:00Z" w16du:dateUtc="2025-01-29T12:30:00Z">
        <w:r w:rsidRPr="00A603F3" w:rsidDel="00E65E02">
          <w:rPr>
            <w:vanish/>
          </w:rPr>
          <w:delText>Formularende</w:delText>
        </w:r>
      </w:del>
    </w:p>
    <w:p w14:paraId="069FE9C6" w14:textId="77777777" w:rsidR="00A603F3" w:rsidRPr="00A603F3" w:rsidRDefault="00A603F3" w:rsidP="00A603F3">
      <w:pPr>
        <w:rPr>
          <w:b/>
          <w:bCs/>
        </w:rPr>
      </w:pPr>
      <w:r w:rsidRPr="00A603F3">
        <w:rPr>
          <w:b/>
          <w:bCs/>
        </w:rPr>
        <w:t>"</w:t>
      </w:r>
      <w:proofErr w:type="spellStart"/>
      <w:r w:rsidRPr="00A603F3">
        <w:rPr>
          <w:b/>
          <w:bCs/>
        </w:rPr>
        <w:t>Reset</w:t>
      </w:r>
      <w:proofErr w:type="spellEnd"/>
      <w:r w:rsidRPr="00A603F3">
        <w:rPr>
          <w:b/>
          <w:bCs/>
        </w:rPr>
        <w:t xml:space="preserve"> </w:t>
      </w:r>
      <w:proofErr w:type="spellStart"/>
      <w:r w:rsidRPr="00A603F3">
        <w:rPr>
          <w:b/>
          <w:bCs/>
        </w:rPr>
        <w:t>Servo</w:t>
      </w:r>
      <w:proofErr w:type="spellEnd"/>
      <w:r w:rsidRPr="00A603F3">
        <w:rPr>
          <w:b/>
          <w:bCs/>
        </w:rPr>
        <w:t>"</w:t>
      </w:r>
    </w:p>
    <w:p w14:paraId="3FD8181D" w14:textId="77777777" w:rsidR="00A603F3" w:rsidRPr="00A603F3" w:rsidRDefault="00A603F3" w:rsidP="00A603F3">
      <w:r w:rsidRPr="00A603F3">
        <w:t xml:space="preserve">Der </w:t>
      </w:r>
      <w:proofErr w:type="spellStart"/>
      <w:r w:rsidRPr="00A603F3">
        <w:t>Servo</w:t>
      </w:r>
      <w:proofErr w:type="spellEnd"/>
      <w:r w:rsidRPr="00A603F3">
        <w:t xml:space="preserve"> wird wieder auf die Startwerte zurückgesetzt</w:t>
      </w:r>
    </w:p>
    <w:p w14:paraId="6021D970" w14:textId="4A508399" w:rsidR="00A603F3" w:rsidRPr="00A603F3" w:rsidDel="00E65E02" w:rsidRDefault="00A603F3" w:rsidP="00A603F3">
      <w:pPr>
        <w:rPr>
          <w:del w:id="106" w:author="Harold Linke" w:date="2025-01-29T13:30:00Z" w16du:dateUtc="2025-01-29T12:30:00Z"/>
          <w:vanish/>
        </w:rPr>
      </w:pPr>
      <w:del w:id="107" w:author="Harold Linke" w:date="2025-01-29T13:30:00Z" w16du:dateUtc="2025-01-29T12:30:00Z">
        <w:r w:rsidRPr="00A603F3" w:rsidDel="00E65E02">
          <w:rPr>
            <w:vanish/>
          </w:rPr>
          <w:delText>Formularbeginn</w:delText>
        </w:r>
      </w:del>
    </w:p>
    <w:p w14:paraId="0D9F93C7" w14:textId="4CB6D0DD" w:rsidR="00A603F3" w:rsidRPr="00A603F3" w:rsidDel="00E65E02" w:rsidRDefault="00A603F3" w:rsidP="00A603F3">
      <w:pPr>
        <w:rPr>
          <w:del w:id="108" w:author="Harold Linke" w:date="2025-01-29T13:30:00Z" w16du:dateUtc="2025-01-29T12:30:00Z"/>
        </w:rPr>
      </w:pPr>
      <w:del w:id="109" w:author="Harold Linke" w:date="2025-01-29T13:30:00Z" w16du:dateUtc="2025-01-29T12:30:00Z">
        <w:r w:rsidRPr="00A603F3" w:rsidDel="00E65E02">
          <w:delText>Bearbeiten</w:delText>
        </w:r>
      </w:del>
    </w:p>
    <w:p w14:paraId="3DF4F6F6" w14:textId="322C5419" w:rsidR="00A603F3" w:rsidRPr="00A603F3" w:rsidDel="00E65E02" w:rsidRDefault="00A603F3" w:rsidP="00A603F3">
      <w:pPr>
        <w:rPr>
          <w:del w:id="110" w:author="Harold Linke" w:date="2025-01-29T13:30:00Z" w16du:dateUtc="2025-01-29T12:30:00Z"/>
          <w:vanish/>
        </w:rPr>
      </w:pPr>
      <w:del w:id="111" w:author="Harold Linke" w:date="2025-01-29T13:30:00Z" w16du:dateUtc="2025-01-29T12:30:00Z">
        <w:r w:rsidRPr="00A603F3" w:rsidDel="00E65E02">
          <w:rPr>
            <w:vanish/>
          </w:rPr>
          <w:delText>Formularende</w:delText>
        </w:r>
      </w:del>
    </w:p>
    <w:p w14:paraId="79B301A6" w14:textId="77777777" w:rsidR="00A603F3" w:rsidRPr="00A603F3" w:rsidRDefault="00A603F3" w:rsidP="00A603F3">
      <w:pPr>
        <w:rPr>
          <w:b/>
          <w:bCs/>
        </w:rPr>
      </w:pPr>
      <w:r w:rsidRPr="00A603F3">
        <w:rPr>
          <w:b/>
          <w:bCs/>
        </w:rPr>
        <w:t>"</w:t>
      </w:r>
      <w:proofErr w:type="spellStart"/>
      <w:r w:rsidRPr="00A603F3">
        <w:rPr>
          <w:b/>
          <w:bCs/>
        </w:rPr>
        <w:t>Toogle</w:t>
      </w:r>
      <w:proofErr w:type="spellEnd"/>
      <w:r w:rsidRPr="00A603F3">
        <w:rPr>
          <w:b/>
          <w:bCs/>
        </w:rPr>
        <w:t xml:space="preserve"> Invers"</w:t>
      </w:r>
    </w:p>
    <w:p w14:paraId="635325AE" w14:textId="77777777" w:rsidR="00A603F3" w:rsidRPr="00A603F3" w:rsidRDefault="00A603F3" w:rsidP="00A603F3">
      <w:r w:rsidRPr="00A603F3">
        <w:t xml:space="preserve">Dreht die </w:t>
      </w:r>
      <w:proofErr w:type="spellStart"/>
      <w:r w:rsidRPr="00A603F3">
        <w:t>Drehrichtug</w:t>
      </w:r>
      <w:proofErr w:type="spellEnd"/>
      <w:r w:rsidRPr="00A603F3">
        <w:t xml:space="preserve"> des Servos um,</w:t>
      </w:r>
    </w:p>
    <w:p w14:paraId="07D95F1A" w14:textId="7282B9D8" w:rsidR="00A603F3" w:rsidRPr="00A603F3" w:rsidDel="00E65E02" w:rsidRDefault="00A603F3" w:rsidP="00A603F3">
      <w:pPr>
        <w:rPr>
          <w:del w:id="112" w:author="Harold Linke" w:date="2025-01-29T13:30:00Z" w16du:dateUtc="2025-01-29T12:30:00Z"/>
          <w:vanish/>
        </w:rPr>
      </w:pPr>
      <w:del w:id="113" w:author="Harold Linke" w:date="2025-01-29T13:30:00Z" w16du:dateUtc="2025-01-29T12:30:00Z">
        <w:r w:rsidRPr="00A603F3" w:rsidDel="00E65E02">
          <w:rPr>
            <w:vanish/>
          </w:rPr>
          <w:delText>Formularbeginn</w:delText>
        </w:r>
      </w:del>
    </w:p>
    <w:p w14:paraId="39222896" w14:textId="2997362E" w:rsidR="00A603F3" w:rsidRPr="00A603F3" w:rsidDel="00E65E02" w:rsidRDefault="00A603F3" w:rsidP="00A603F3">
      <w:pPr>
        <w:rPr>
          <w:del w:id="114" w:author="Harold Linke" w:date="2025-01-29T13:30:00Z" w16du:dateUtc="2025-01-29T12:30:00Z"/>
        </w:rPr>
      </w:pPr>
      <w:del w:id="115" w:author="Harold Linke" w:date="2025-01-29T13:30:00Z" w16du:dateUtc="2025-01-29T12:30:00Z">
        <w:r w:rsidRPr="00A603F3" w:rsidDel="00E65E02">
          <w:delText>Bearbeiten</w:delText>
        </w:r>
      </w:del>
    </w:p>
    <w:p w14:paraId="6E7BC88C" w14:textId="7216D60B" w:rsidR="00A603F3" w:rsidRPr="00A603F3" w:rsidDel="00E65E02" w:rsidRDefault="00A603F3" w:rsidP="00A603F3">
      <w:pPr>
        <w:rPr>
          <w:del w:id="116" w:author="Harold Linke" w:date="2025-01-29T13:30:00Z" w16du:dateUtc="2025-01-29T12:30:00Z"/>
          <w:vanish/>
        </w:rPr>
      </w:pPr>
      <w:del w:id="117" w:author="Harold Linke" w:date="2025-01-29T13:30:00Z" w16du:dateUtc="2025-01-29T12:30:00Z">
        <w:r w:rsidRPr="00A603F3" w:rsidDel="00E65E02">
          <w:rPr>
            <w:vanish/>
          </w:rPr>
          <w:delText>Formularende</w:delText>
        </w:r>
      </w:del>
    </w:p>
    <w:p w14:paraId="1DC99CB2" w14:textId="77777777" w:rsidR="00A603F3" w:rsidRPr="00A603F3" w:rsidRDefault="00A603F3" w:rsidP="00A603F3">
      <w:pPr>
        <w:rPr>
          <w:b/>
          <w:bCs/>
        </w:rPr>
      </w:pPr>
      <w:r w:rsidRPr="00A603F3">
        <w:rPr>
          <w:b/>
          <w:bCs/>
        </w:rPr>
        <w:t xml:space="preserve">"Factory </w:t>
      </w:r>
      <w:proofErr w:type="spellStart"/>
      <w:r w:rsidRPr="00A603F3">
        <w:rPr>
          <w:b/>
          <w:bCs/>
        </w:rPr>
        <w:t>reset</w:t>
      </w:r>
      <w:proofErr w:type="spellEnd"/>
      <w:r w:rsidRPr="00A603F3">
        <w:rPr>
          <w:b/>
          <w:bCs/>
        </w:rPr>
        <w:t>"</w:t>
      </w:r>
    </w:p>
    <w:p w14:paraId="5A8D19A0" w14:textId="77777777" w:rsidR="00A603F3" w:rsidRPr="00A603F3" w:rsidRDefault="00A603F3" w:rsidP="00A603F3">
      <w:r w:rsidRPr="00A603F3">
        <w:t xml:space="preserve">Der komplette </w:t>
      </w:r>
      <w:proofErr w:type="spellStart"/>
      <w:r w:rsidRPr="00A603F3">
        <w:t>Attiny</w:t>
      </w:r>
      <w:proofErr w:type="spellEnd"/>
      <w:r w:rsidRPr="00A603F3">
        <w:t xml:space="preserve"> wird zurück gesetzt,</w:t>
      </w:r>
    </w:p>
    <w:p w14:paraId="721CFB78" w14:textId="4F8B22F2" w:rsidR="00A603F3" w:rsidRPr="00A603F3" w:rsidDel="00E65E02" w:rsidRDefault="00A603F3" w:rsidP="00A603F3">
      <w:pPr>
        <w:rPr>
          <w:del w:id="118" w:author="Harold Linke" w:date="2025-01-29T13:30:00Z" w16du:dateUtc="2025-01-29T12:30:00Z"/>
          <w:vanish/>
        </w:rPr>
      </w:pPr>
      <w:del w:id="119" w:author="Harold Linke" w:date="2025-01-29T13:30:00Z" w16du:dateUtc="2025-01-29T12:30:00Z">
        <w:r w:rsidRPr="00A603F3" w:rsidDel="00E65E02">
          <w:rPr>
            <w:vanish/>
          </w:rPr>
          <w:delText>Formularbeginn</w:delText>
        </w:r>
      </w:del>
    </w:p>
    <w:p w14:paraId="5CE81D75" w14:textId="52CEDFF4" w:rsidR="00A603F3" w:rsidRPr="00A603F3" w:rsidDel="00E65E02" w:rsidRDefault="00A603F3" w:rsidP="00A603F3">
      <w:pPr>
        <w:rPr>
          <w:del w:id="120" w:author="Harold Linke" w:date="2025-01-29T13:30:00Z" w16du:dateUtc="2025-01-29T12:30:00Z"/>
        </w:rPr>
      </w:pPr>
      <w:del w:id="121" w:author="Harold Linke" w:date="2025-01-29T13:30:00Z" w16du:dateUtc="2025-01-29T12:30:00Z">
        <w:r w:rsidRPr="00A603F3" w:rsidDel="00E65E02">
          <w:delText>Bearbeiten</w:delText>
        </w:r>
      </w:del>
    </w:p>
    <w:p w14:paraId="4FBEFCE0" w14:textId="73F5814C" w:rsidR="00A603F3" w:rsidRPr="00A603F3" w:rsidDel="00E65E02" w:rsidRDefault="00A603F3" w:rsidP="00A603F3">
      <w:pPr>
        <w:rPr>
          <w:del w:id="122" w:author="Harold Linke" w:date="2025-01-29T13:30:00Z" w16du:dateUtc="2025-01-29T12:30:00Z"/>
          <w:vanish/>
        </w:rPr>
      </w:pPr>
      <w:del w:id="123" w:author="Harold Linke" w:date="2025-01-29T13:30:00Z" w16du:dateUtc="2025-01-29T12:30:00Z">
        <w:r w:rsidRPr="00A603F3" w:rsidDel="00E65E02">
          <w:rPr>
            <w:vanish/>
          </w:rPr>
          <w:delText>Formularende</w:delText>
        </w:r>
      </w:del>
    </w:p>
    <w:p w14:paraId="6CF80260" w14:textId="77777777" w:rsidR="00A603F3" w:rsidRPr="00A603F3" w:rsidRDefault="00A603F3" w:rsidP="00A603F3">
      <w:pPr>
        <w:rPr>
          <w:b/>
          <w:bCs/>
        </w:rPr>
      </w:pPr>
      <w:r w:rsidRPr="00A603F3">
        <w:rPr>
          <w:b/>
          <w:bCs/>
        </w:rPr>
        <w:t>"</w:t>
      </w:r>
      <w:proofErr w:type="spellStart"/>
      <w:r w:rsidRPr="00A603F3">
        <w:rPr>
          <w:b/>
          <w:bCs/>
        </w:rPr>
        <w:t>Reset</w:t>
      </w:r>
      <w:proofErr w:type="spellEnd"/>
      <w:r w:rsidRPr="00A603F3">
        <w:rPr>
          <w:b/>
          <w:bCs/>
        </w:rPr>
        <w:t xml:space="preserve"> last </w:t>
      </w:r>
      <w:proofErr w:type="spellStart"/>
      <w:r w:rsidRPr="00A603F3">
        <w:rPr>
          <w:b/>
          <w:bCs/>
        </w:rPr>
        <w:t>mem</w:t>
      </w:r>
      <w:proofErr w:type="spellEnd"/>
      <w:r w:rsidRPr="00A603F3">
        <w:rPr>
          <w:b/>
          <w:bCs/>
        </w:rPr>
        <w:t xml:space="preserve"> </w:t>
      </w:r>
      <w:proofErr w:type="spellStart"/>
      <w:r w:rsidRPr="00A603F3">
        <w:rPr>
          <w:b/>
          <w:bCs/>
        </w:rPr>
        <w:t>pos</w:t>
      </w:r>
      <w:proofErr w:type="spellEnd"/>
      <w:r w:rsidRPr="00A603F3">
        <w:rPr>
          <w:b/>
          <w:bCs/>
        </w:rPr>
        <w:t>"</w:t>
      </w:r>
    </w:p>
    <w:p w14:paraId="01801763" w14:textId="77777777" w:rsidR="00A603F3" w:rsidRDefault="00A603F3" w:rsidP="00A603F3">
      <w:pPr>
        <w:rPr>
          <w:ins w:id="124" w:author="Harold Linke" w:date="2025-01-29T13:33:00Z" w16du:dateUtc="2025-01-29T12:33:00Z"/>
        </w:rPr>
      </w:pPr>
      <w:r w:rsidRPr="00A603F3">
        <w:t xml:space="preserve">Um das schnelle ruckartige Bewegen des Servos zu reduzieren, speichert der </w:t>
      </w:r>
      <w:proofErr w:type="spellStart"/>
      <w:r w:rsidRPr="00A603F3">
        <w:t>Attiny</w:t>
      </w:r>
      <w:proofErr w:type="spellEnd"/>
      <w:r w:rsidRPr="00A603F3">
        <w:t xml:space="preserve"> die letzte Position des Servos. Wenn der </w:t>
      </w:r>
      <w:proofErr w:type="spellStart"/>
      <w:r w:rsidRPr="00A603F3">
        <w:t>Attiny</w:t>
      </w:r>
      <w:proofErr w:type="spellEnd"/>
      <w:r w:rsidRPr="00A603F3">
        <w:t xml:space="preserve"> wieder Strom bekommt, </w:t>
      </w:r>
      <w:proofErr w:type="spellStart"/>
      <w:r w:rsidRPr="00A603F3">
        <w:t>muß</w:t>
      </w:r>
      <w:proofErr w:type="spellEnd"/>
      <w:r w:rsidRPr="00A603F3">
        <w:t xml:space="preserve"> erst ein Stellwert mit dieser Position beim </w:t>
      </w:r>
      <w:proofErr w:type="spellStart"/>
      <w:r w:rsidRPr="00A603F3">
        <w:t>Attiny</w:t>
      </w:r>
      <w:proofErr w:type="spellEnd"/>
      <w:r w:rsidRPr="00A603F3">
        <w:t xml:space="preserve"> ankommen, bevor er den </w:t>
      </w:r>
      <w:proofErr w:type="spellStart"/>
      <w:r w:rsidRPr="00A603F3">
        <w:t>Servo</w:t>
      </w:r>
      <w:proofErr w:type="spellEnd"/>
      <w:r w:rsidRPr="00A603F3">
        <w:t xml:space="preserve"> bewegt. In bestimmten Fällen kann das zu einer Blockade führen, deshalb kann man mit diesem Befehl, den Speicher löschen.</w:t>
      </w:r>
    </w:p>
    <w:p w14:paraId="4F271961" w14:textId="5C81A18F" w:rsidR="00680E8C" w:rsidRPr="00680E8C" w:rsidRDefault="00680E8C" w:rsidP="00680E8C">
      <w:pPr>
        <w:rPr>
          <w:ins w:id="125" w:author="Harold Linke" w:date="2025-01-29T13:33:00Z" w16du:dateUtc="2025-01-29T12:33:00Z"/>
          <w:b/>
          <w:bCs/>
          <w:rPrChange w:id="126" w:author="Harold Linke" w:date="2025-01-29T13:33:00Z" w16du:dateUtc="2025-01-29T12:33:00Z">
            <w:rPr>
              <w:ins w:id="127" w:author="Harold Linke" w:date="2025-01-29T13:33:00Z" w16du:dateUtc="2025-01-29T12:33:00Z"/>
            </w:rPr>
          </w:rPrChange>
        </w:rPr>
      </w:pPr>
      <w:ins w:id="128" w:author="Harold Linke" w:date="2025-01-29T13:33:00Z" w16du:dateUtc="2025-01-29T12:33:00Z">
        <w:r w:rsidRPr="00680E8C">
          <w:rPr>
            <w:b/>
            <w:bCs/>
            <w:rPrChange w:id="129" w:author="Harold Linke" w:date="2025-01-29T13:33:00Z" w16du:dateUtc="2025-01-29T12:33:00Z">
              <w:rPr/>
            </w:rPrChange>
          </w:rPr>
          <w:t>"Tune Clock",</w:t>
        </w:r>
      </w:ins>
    </w:p>
    <w:p w14:paraId="4A874B51" w14:textId="78D3D75E" w:rsidR="008939E6" w:rsidRDefault="008939E6" w:rsidP="008939E6">
      <w:pPr>
        <w:rPr>
          <w:ins w:id="130" w:author="Harold Linke" w:date="2025-01-29T14:31:00Z" w16du:dateUtc="2025-01-29T13:31:00Z"/>
        </w:rPr>
      </w:pPr>
      <w:ins w:id="131" w:author="Harold Linke" w:date="2025-01-29T14:31:00Z" w16du:dateUtc="2025-01-29T13:31:00Z">
        <w:r>
          <w:t>Hintergrund: Die DM-</w:t>
        </w:r>
        <w:proofErr w:type="spellStart"/>
        <w:r>
          <w:t>Servo</w:t>
        </w:r>
        <w:proofErr w:type="spellEnd"/>
        <w:r>
          <w:t xml:space="preserve"> Platine wird mit einem ATTiny85 ohne Quarz, nur mit dem internen </w:t>
        </w:r>
        <w:proofErr w:type="spellStart"/>
        <w:r>
          <w:t>Oszilator</w:t>
        </w:r>
        <w:proofErr w:type="spellEnd"/>
        <w:r>
          <w:t xml:space="preserve">, betrieben. Dieses ist nur sehr </w:t>
        </w:r>
        <w:proofErr w:type="spellStart"/>
        <w:r>
          <w:t>maessig</w:t>
        </w:r>
        <w:proofErr w:type="spellEnd"/>
        <w:r>
          <w:t xml:space="preserve"> genau! Der Tiny wird zwar von </w:t>
        </w:r>
        <w:proofErr w:type="spellStart"/>
        <w:r>
          <w:t>Atmel</w:t>
        </w:r>
        <w:proofErr w:type="spellEnd"/>
        <w:r>
          <w:t>/</w:t>
        </w:r>
        <w:proofErr w:type="spellStart"/>
        <w:r>
          <w:t>Micochip</w:t>
        </w:r>
        <w:proofErr w:type="spellEnd"/>
        <w:r>
          <w:t xml:space="preserve"> vorkalibriert, aber dennoch wurden bei eingestellten/</w:t>
        </w:r>
        <w:proofErr w:type="spellStart"/>
        <w:r>
          <w:t>gefuseten</w:t>
        </w:r>
        <w:proofErr w:type="spellEnd"/>
        <w:r>
          <w:t xml:space="preserve"> 16 MHz Werte zwischen 15,5 und 17,5 MHz gemessen. Zudem ist die Frequenz </w:t>
        </w:r>
        <w:proofErr w:type="spellStart"/>
        <w:r>
          <w:t>temperaturabhaengig</w:t>
        </w:r>
        <w:proofErr w:type="spellEnd"/>
        <w:r>
          <w:t xml:space="preserve">. Diese Genauigkeit reicht, um das Signal eines WS2811 Chips, oder einer WS2812B GRB-LED, zu dekodieren. Auch reicht sie um am Ausgang ein WS2811 Signal weiterzugeben, das sich innerhalb der </w:t>
        </w:r>
        <w:proofErr w:type="spellStart"/>
        <w:r>
          <w:t>zulaessigen</w:t>
        </w:r>
        <w:proofErr w:type="spellEnd"/>
        <w:r>
          <w:t xml:space="preserve"> Toleranzen bewegt. Sie reicht allerdings nicht um bei mehreren hintereinander geschalteten ATTiny85 garantiert innerhalb der Toleranzen zu bleiben. Dass liegt daran, dass in diesem Fall der ATTiny85 nicht nur seine eigene Abweichung nicht kennt, sondern auch die des </w:t>
        </w:r>
        <w:proofErr w:type="spellStart"/>
        <w:r>
          <w:t>Vorgaengers</w:t>
        </w:r>
        <w:proofErr w:type="spellEnd"/>
        <w:r>
          <w:t xml:space="preserve"> und/oder Nachfolgers unbekannt ist.</w:t>
        </w:r>
      </w:ins>
    </w:p>
    <w:p w14:paraId="261DB31D" w14:textId="2BDA61D9" w:rsidR="008939E6" w:rsidRDefault="008939E6" w:rsidP="008939E6">
      <w:pPr>
        <w:rPr>
          <w:ins w:id="132" w:author="Harold Linke" w:date="2025-01-29T14:31:00Z" w16du:dateUtc="2025-01-29T13:31:00Z"/>
        </w:rPr>
      </w:pPr>
      <w:proofErr w:type="spellStart"/>
      <w:ins w:id="133" w:author="Harold Linke" w:date="2025-01-29T14:31:00Z" w16du:dateUtc="2025-01-29T13:31:00Z">
        <w:r>
          <w:t>Loesungsansatz</w:t>
        </w:r>
        <w:proofErr w:type="spellEnd"/>
        <w:r>
          <w:t xml:space="preserve">: Es fiel auf, dass eine aufeinanderfolgende Kette von quarzlosen ATTiny85 dann funktionieren kann, wenn man sie nach Geschwindigkeit sortiert! Hierbei muss der schnellste an die erste Position und der langsamste an die letzte. Zudem </w:t>
        </w:r>
        <w:proofErr w:type="spellStart"/>
        <w:r>
          <w:t>duerfen</w:t>
        </w:r>
        <w:proofErr w:type="spellEnd"/>
        <w:r>
          <w:t xml:space="preserve"> zwei aufeinanderfolgende Tinys nicht </w:t>
        </w:r>
      </w:ins>
      <w:ins w:id="134" w:author="Harold Linke" w:date="2025-01-29T14:32:00Z" w16du:dateUtc="2025-01-29T13:32:00Z">
        <w:r>
          <w:t xml:space="preserve">mit ihren Geschwindigkeiten </w:t>
        </w:r>
      </w:ins>
      <w:ins w:id="135" w:author="Harold Linke" w:date="2025-01-29T14:31:00Z" w16du:dateUtc="2025-01-29T13:31:00Z">
        <w:r>
          <w:t xml:space="preserve">zu dicht zusammenliegen, so dass sie durch Schwankungen zweitweise die Rollen vertauschen. Dieses Prinzip des strikt absteigenden "Terrassen-Wasserfalls" kann durch die Benutzung einer von </w:t>
        </w:r>
        <w:proofErr w:type="spellStart"/>
        <w:r>
          <w:t>Atmel</w:t>
        </w:r>
        <w:proofErr w:type="spellEnd"/>
        <w:r>
          <w:t xml:space="preserve">/Microchip vorgesehenen </w:t>
        </w:r>
        <w:proofErr w:type="spellStart"/>
        <w:r>
          <w:t>Kalibriermoeglichkeit</w:t>
        </w:r>
        <w:proofErr w:type="spellEnd"/>
        <w:r>
          <w:t xml:space="preserve"> (AVR053 </w:t>
        </w:r>
        <w:proofErr w:type="spellStart"/>
        <w:r>
          <w:t>Application</w:t>
        </w:r>
        <w:proofErr w:type="spellEnd"/>
        <w:r>
          <w:t xml:space="preserve"> Note 09/2016), auch ohne exakte Kalibrierung an einem externen </w:t>
        </w:r>
        <w:proofErr w:type="spellStart"/>
        <w:r>
          <w:t>Messgeraet</w:t>
        </w:r>
        <w:proofErr w:type="spellEnd"/>
        <w:r>
          <w:t xml:space="preserve">, </w:t>
        </w:r>
        <w:proofErr w:type="spellStart"/>
        <w:r>
          <w:t>kuenstlich</w:t>
        </w:r>
        <w:proofErr w:type="spellEnd"/>
        <w:r>
          <w:t xml:space="preserve"> hervorgerufen werden.</w:t>
        </w:r>
      </w:ins>
    </w:p>
    <w:p w14:paraId="5F934ADB" w14:textId="17AAAB6B" w:rsidR="008939E6" w:rsidRDefault="008939E6" w:rsidP="008939E6">
      <w:pPr>
        <w:rPr>
          <w:ins w:id="136" w:author="Harold Linke" w:date="2025-01-29T14:31:00Z" w16du:dateUtc="2025-01-29T13:31:00Z"/>
        </w:rPr>
      </w:pPr>
      <w:ins w:id="137" w:author="Harold Linke" w:date="2025-01-29T14:31:00Z" w16du:dateUtc="2025-01-29T13:31:00Z">
        <w:r>
          <w:t xml:space="preserve">Alle </w:t>
        </w:r>
        <w:proofErr w:type="spellStart"/>
        <w:r>
          <w:t>Trimwerte</w:t>
        </w:r>
        <w:proofErr w:type="spellEnd"/>
        <w:r>
          <w:t xml:space="preserve"> beziehen sich immer auf den von </w:t>
        </w:r>
        <w:proofErr w:type="spellStart"/>
        <w:r>
          <w:t>Atmel</w:t>
        </w:r>
        <w:proofErr w:type="spellEnd"/>
        <w:r>
          <w:t xml:space="preserve"> vorgetrimmten </w:t>
        </w:r>
        <w:proofErr w:type="spellStart"/>
        <w:r>
          <w:t>default</w:t>
        </w:r>
        <w:proofErr w:type="spellEnd"/>
        <w:r>
          <w:t xml:space="preserve"> Inhalt von OSCCAL!</w:t>
        </w:r>
      </w:ins>
    </w:p>
    <w:p w14:paraId="504CECBB" w14:textId="1A3DEC89" w:rsidR="008939E6" w:rsidRDefault="008939E6" w:rsidP="008939E6">
      <w:pPr>
        <w:rPr>
          <w:ins w:id="138" w:author="Harold Linke" w:date="2025-01-29T14:31:00Z" w16du:dateUtc="2025-01-29T13:31:00Z"/>
        </w:rPr>
      </w:pPr>
      <w:ins w:id="139" w:author="Harold Linke" w:date="2025-01-29T14:31:00Z" w16du:dateUtc="2025-01-29T13:31:00Z">
        <w:r>
          <w:t xml:space="preserve">Der </w:t>
        </w:r>
        <w:proofErr w:type="spellStart"/>
        <w:r>
          <w:t>trimbare</w:t>
        </w:r>
        <w:proofErr w:type="spellEnd"/>
        <w:r>
          <w:t xml:space="preserve"> Wertebereich geht von 0..35! Dies bezieht sich auf "</w:t>
        </w:r>
        <w:proofErr w:type="spellStart"/>
        <w:r>
          <w:t>default</w:t>
        </w:r>
        <w:proofErr w:type="spellEnd"/>
        <w:r>
          <w:t xml:space="preserve">-OSCCAL + </w:t>
        </w:r>
        <w:proofErr w:type="spellStart"/>
        <w:r>
          <w:t>custom-Trim</w:t>
        </w:r>
        <w:proofErr w:type="spellEnd"/>
        <w:r>
          <w:t xml:space="preserve">". Werte ab ca. +30 </w:t>
        </w:r>
        <w:proofErr w:type="spellStart"/>
        <w:r>
          <w:t>koennen</w:t>
        </w:r>
        <w:proofErr w:type="spellEnd"/>
        <w:r>
          <w:t xml:space="preserve"> auf "schnellen" Exemplaren schon kritisch sein und den Tiny in einen Bereich bringen, dass der WS2811 Empfang nicht mehr funktioniert!</w:t>
        </w:r>
      </w:ins>
    </w:p>
    <w:p w14:paraId="21AE641E" w14:textId="754C7C7F" w:rsidR="008939E6" w:rsidRDefault="008939E6" w:rsidP="008939E6">
      <w:pPr>
        <w:rPr>
          <w:ins w:id="140" w:author="Harold Linke" w:date="2025-01-29T14:31:00Z" w16du:dateUtc="2025-01-29T13:31:00Z"/>
        </w:rPr>
      </w:pPr>
      <w:ins w:id="141" w:author="Harold Linke" w:date="2025-01-29T14:33:00Z" w16du:dateUtc="2025-01-29T13:33:00Z">
        <w:r>
          <w:t>D</w:t>
        </w:r>
      </w:ins>
      <w:ins w:id="142" w:author="Harold Linke" w:date="2025-01-29T14:31:00Z" w16du:dateUtc="2025-01-29T13:31:00Z">
        <w:r>
          <w:t xml:space="preserve">ie eingestellten Werte werden persistent im EEPROM gespeichert und beim nächsten Tiny-booten, noch vor der ersten WS2811 </w:t>
        </w:r>
        <w:proofErr w:type="spellStart"/>
        <w:r>
          <w:t>Uebertragung</w:t>
        </w:r>
        <w:proofErr w:type="spellEnd"/>
        <w:r>
          <w:t>, wiederhergestellt um zu verhindern, dass beim Start fehlerhafte Daten durch die WS2811 Kette laufen!</w:t>
        </w:r>
      </w:ins>
    </w:p>
    <w:p w14:paraId="4C10DC57" w14:textId="0E7407D5" w:rsidR="008939E6" w:rsidRDefault="008939E6" w:rsidP="008939E6">
      <w:pPr>
        <w:rPr>
          <w:ins w:id="143" w:author="Harold Linke" w:date="2025-01-29T14:31:00Z" w16du:dateUtc="2025-01-29T13:31:00Z"/>
        </w:rPr>
      </w:pPr>
      <w:ins w:id="144" w:author="Harold Linke" w:date="2025-01-29T14:31:00Z" w16du:dateUtc="2025-01-29T13:31:00Z">
        <w:r>
          <w:t xml:space="preserve">Kalibrierprozess </w:t>
        </w:r>
        <w:proofErr w:type="spellStart"/>
        <w:r>
          <w:t>fuer</w:t>
        </w:r>
        <w:proofErr w:type="spellEnd"/>
        <w:r>
          <w:t xml:space="preserve"> mehrere aufeinanderfolgende ATTiny85 bzw. DM-</w:t>
        </w:r>
        <w:proofErr w:type="spellStart"/>
        <w:r>
          <w:t>Servo</w:t>
        </w:r>
        <w:proofErr w:type="spellEnd"/>
        <w:r>
          <w:t xml:space="preserve"> Platinen:</w:t>
        </w:r>
      </w:ins>
    </w:p>
    <w:p w14:paraId="2CFA6764" w14:textId="593505C6" w:rsidR="008939E6" w:rsidRDefault="008939E6">
      <w:pPr>
        <w:pStyle w:val="Listenabsatz"/>
        <w:numPr>
          <w:ilvl w:val="0"/>
          <w:numId w:val="4"/>
        </w:numPr>
        <w:rPr>
          <w:ins w:id="145" w:author="Harold Linke" w:date="2025-01-29T14:31:00Z" w16du:dateUtc="2025-01-29T13:31:00Z"/>
        </w:rPr>
        <w:pPrChange w:id="146" w:author="Harold Linke" w:date="2025-01-29T14:33:00Z" w16du:dateUtc="2025-01-29T13:33:00Z">
          <w:pPr/>
        </w:pPrChange>
      </w:pPr>
      <w:ins w:id="147" w:author="Harold Linke" w:date="2025-01-29T14:31:00Z" w16du:dateUtc="2025-01-29T13:31:00Z">
        <w:r>
          <w:t>Als erstes wird der LETZTE ATTiny85 der LETZTEN DM-</w:t>
        </w:r>
        <w:proofErr w:type="spellStart"/>
        <w:r>
          <w:t>Servo</w:t>
        </w:r>
        <w:proofErr w:type="spellEnd"/>
        <w:r>
          <w:t xml:space="preserve"> Platine auf den Wert 0 (s.o.) eingestellt. Hierzu wird </w:t>
        </w:r>
        <w:proofErr w:type="spellStart"/>
        <w:r>
          <w:t>voruebergehend</w:t>
        </w:r>
        <w:proofErr w:type="spellEnd"/>
        <w:r>
          <w:t xml:space="preserve"> die ERSTE Platine verwendet und der Tiny, noch erfolgreichem Test der Funktion und der WS2811 Weiterleitung, einen Platz weitergesteckt.</w:t>
        </w:r>
      </w:ins>
    </w:p>
    <w:p w14:paraId="77107C21" w14:textId="32C6B341" w:rsidR="008939E6" w:rsidRDefault="008939E6">
      <w:pPr>
        <w:pStyle w:val="Listenabsatz"/>
        <w:numPr>
          <w:ilvl w:val="0"/>
          <w:numId w:val="4"/>
        </w:numPr>
        <w:rPr>
          <w:ins w:id="148" w:author="Harold Linke" w:date="2025-01-29T14:31:00Z" w16du:dateUtc="2025-01-29T13:31:00Z"/>
        </w:rPr>
        <w:pPrChange w:id="149" w:author="Harold Linke" w:date="2025-01-29T14:35:00Z" w16du:dateUtc="2025-01-29T13:35:00Z">
          <w:pPr/>
        </w:pPrChange>
      </w:pPr>
      <w:ins w:id="150" w:author="Harold Linke" w:date="2025-01-29T14:31:00Z" w16du:dateUtc="2025-01-29T13:31:00Z">
        <w:r>
          <w:t xml:space="preserve">Als </w:t>
        </w:r>
        <w:proofErr w:type="spellStart"/>
        <w:r>
          <w:t>naechstes</w:t>
        </w:r>
        <w:proofErr w:type="spellEnd"/>
        <w:r>
          <w:t xml:space="preserve"> wird ein weiterer ATTiny85 in den ERSTEN Steckplatz, der nun dem bereits kalibrieten Chip vorhergeht, gesteckt und auch auf 0 eingestellt. Da die "0" des einen Tiny nichts mit der "0" des anderen Tiny zu tun hat und es zudem Schwankungen geben kann, durch die die beiden Tinys ihre Rollen </w:t>
        </w:r>
        <w:proofErr w:type="spellStart"/>
        <w:r>
          <w:t>staendig</w:t>
        </w:r>
        <w:proofErr w:type="spellEnd"/>
        <w:r>
          <w:t xml:space="preserve"> vertauschen, wird der zweite/letzte Tiny nun nicht mehr korrekt funktionieren. Auch die WS2811 Weiterleitung wird fehlerhafte Bits liefern. Nun </w:t>
        </w:r>
        <w:proofErr w:type="spellStart"/>
        <w:r>
          <w:t>erhoehen</w:t>
        </w:r>
        <w:proofErr w:type="spellEnd"/>
        <w:r>
          <w:t xml:space="preserve"> wir die Kalibrierzahl langsam um ca. 5-10 bis der nachfolgende Tiny und auch die WS2811 Weiterleitung wieder korrekt funktionieren. Je nach Schwankungsungenauigkeit kann die Zahl unterschiedlich sein, die </w:t>
        </w:r>
        <w:proofErr w:type="spellStart"/>
        <w:r>
          <w:t>dafuer</w:t>
        </w:r>
        <w:proofErr w:type="spellEnd"/>
        <w:r>
          <w:t xml:space="preserve"> </w:t>
        </w:r>
        <w:proofErr w:type="spellStart"/>
        <w:r>
          <w:t>benoetigt</w:t>
        </w:r>
        <w:proofErr w:type="spellEnd"/>
        <w:r>
          <w:t xml:space="preserve"> wird, dass ganz sicher der </w:t>
        </w:r>
        <w:proofErr w:type="spellStart"/>
        <w:r>
          <w:t>Vorgaenger</w:t>
        </w:r>
        <w:proofErr w:type="spellEnd"/>
        <w:r>
          <w:t xml:space="preserve"> etwas schneller </w:t>
        </w:r>
        <w:proofErr w:type="spellStart"/>
        <w:r>
          <w:t>laeuft</w:t>
        </w:r>
        <w:proofErr w:type="spellEnd"/>
        <w:r>
          <w:t xml:space="preserve"> als sein Nachfolger und die Rollen durch Schwankungen niemals getauscht werden! Ein Differenzwert, zwischen zwei Tinys, von mehr als 10 ist </w:t>
        </w:r>
        <w:proofErr w:type="spellStart"/>
        <w:r>
          <w:t>dafuer</w:t>
        </w:r>
        <w:proofErr w:type="spellEnd"/>
        <w:r>
          <w:t xml:space="preserve"> fast nie notwendig!</w:t>
        </w:r>
      </w:ins>
    </w:p>
    <w:p w14:paraId="0F4F6A13" w14:textId="77777777" w:rsidR="008939E6" w:rsidRDefault="008939E6" w:rsidP="006906A3">
      <w:pPr>
        <w:pStyle w:val="Listenabsatz"/>
        <w:numPr>
          <w:ilvl w:val="0"/>
          <w:numId w:val="4"/>
        </w:numPr>
        <w:rPr>
          <w:ins w:id="151" w:author="Harold Linke" w:date="2025-01-29T14:35:00Z" w16du:dateUtc="2025-01-29T13:35:00Z"/>
        </w:rPr>
      </w:pPr>
      <w:ins w:id="152" w:author="Harold Linke" w:date="2025-01-29T14:31:00Z" w16du:dateUtc="2025-01-29T13:31:00Z">
        <w:r>
          <w:t xml:space="preserve"> </w:t>
        </w:r>
        <w:proofErr w:type="spellStart"/>
        <w:r>
          <w:t>Fuer</w:t>
        </w:r>
        <w:proofErr w:type="spellEnd"/>
        <w:r>
          <w:t xml:space="preserve"> die Integration eines weiteren Tiny werden alle bisherigen Tinys einen Platz weiter gesteckt und der nun erste Tiny mit einem etwas </w:t>
        </w:r>
        <w:proofErr w:type="spellStart"/>
        <w:r>
          <w:t>groesseren</w:t>
        </w:r>
        <w:proofErr w:type="spellEnd"/>
        <w:r>
          <w:t xml:space="preserve"> Wert versehen, als der zweite Tiny in der Kette. Danach wieder Funktion der nachfolgenden Tinys und der WS2811 Weiterleitung </w:t>
        </w:r>
        <w:proofErr w:type="spellStart"/>
        <w:r>
          <w:t>p</w:t>
        </w:r>
      </w:ins>
      <w:ins w:id="153" w:author="Harold Linke" w:date="2025-01-29T14:35:00Z" w16du:dateUtc="2025-01-29T13:35:00Z">
        <w:r>
          <w:t>ü</w:t>
        </w:r>
      </w:ins>
      <w:ins w:id="154" w:author="Harold Linke" w:date="2025-01-29T14:31:00Z" w16du:dateUtc="2025-01-29T13:31:00Z">
        <w:r>
          <w:t>fen</w:t>
        </w:r>
        <w:proofErr w:type="spellEnd"/>
        <w:r>
          <w:t xml:space="preserve">. Nach diesem Muster </w:t>
        </w:r>
        <w:proofErr w:type="spellStart"/>
        <w:r>
          <w:t>koennen</w:t>
        </w:r>
        <w:proofErr w:type="spellEnd"/>
        <w:r>
          <w:t xml:space="preserve"> auch weitere Tinys integriert werden!</w:t>
        </w:r>
      </w:ins>
    </w:p>
    <w:p w14:paraId="14135634" w14:textId="77777777" w:rsidR="008939E6" w:rsidRDefault="008939E6" w:rsidP="00846A08">
      <w:pPr>
        <w:pStyle w:val="Listenabsatz"/>
        <w:numPr>
          <w:ilvl w:val="0"/>
          <w:numId w:val="4"/>
        </w:numPr>
        <w:rPr>
          <w:ins w:id="155" w:author="Harold Linke" w:date="2025-01-29T14:35:00Z" w16du:dateUtc="2025-01-29T13:35:00Z"/>
        </w:rPr>
      </w:pPr>
      <w:ins w:id="156" w:author="Harold Linke" w:date="2025-01-29T14:31:00Z" w16du:dateUtc="2025-01-29T13:31:00Z">
        <w:r>
          <w:t>Es ergeben sich Kalibrierwertketten wie z.B. (1):20-(2):10-(3):0 (drei DM-</w:t>
        </w:r>
        <w:proofErr w:type="spellStart"/>
        <w:r>
          <w:t>Servo</w:t>
        </w:r>
        <w:proofErr w:type="spellEnd"/>
        <w:r>
          <w:t>) oder z.B. (1):30-(2):20-(3):10-(4):0 (vier DM-</w:t>
        </w:r>
        <w:proofErr w:type="spellStart"/>
        <w:r>
          <w:t>Servo</w:t>
        </w:r>
        <w:proofErr w:type="spellEnd"/>
        <w:r>
          <w:t>)</w:t>
        </w:r>
      </w:ins>
    </w:p>
    <w:p w14:paraId="2FB14628" w14:textId="4A3560D4" w:rsidR="00680E8C" w:rsidRDefault="008939E6">
      <w:pPr>
        <w:pStyle w:val="Listenabsatz"/>
        <w:numPr>
          <w:ilvl w:val="0"/>
          <w:numId w:val="4"/>
        </w:numPr>
        <w:rPr>
          <w:ins w:id="157" w:author="Harold Linke" w:date="2025-01-29T13:33:00Z" w16du:dateUtc="2025-01-29T12:33:00Z"/>
        </w:rPr>
        <w:pPrChange w:id="158" w:author="Harold Linke" w:date="2025-01-29T14:35:00Z" w16du:dateUtc="2025-01-29T13:35:00Z">
          <w:pPr/>
        </w:pPrChange>
      </w:pPr>
      <w:ins w:id="159" w:author="Harold Linke" w:date="2025-01-29T14:31:00Z" w16du:dateUtc="2025-01-29T13:31:00Z">
        <w:r>
          <w:t xml:space="preserve">Eine korrekte Funktion aller verketteten Tinys ist nun auch daran zu erkennen, dass sich bei gemeinsamem "power </w:t>
        </w:r>
        <w:proofErr w:type="spellStart"/>
        <w:r>
          <w:t>up</w:t>
        </w:r>
        <w:proofErr w:type="spellEnd"/>
        <w:r>
          <w:t xml:space="preserve">" eine </w:t>
        </w:r>
        <w:proofErr w:type="spellStart"/>
        <w:r>
          <w:t>gleichmaessige</w:t>
        </w:r>
        <w:proofErr w:type="spellEnd"/>
        <w:r>
          <w:t xml:space="preserve"> Blink-Kaskade der Status-LEDs der DM-</w:t>
        </w:r>
        <w:proofErr w:type="spellStart"/>
        <w:r>
          <w:t>Servo</w:t>
        </w:r>
        <w:proofErr w:type="spellEnd"/>
        <w:r>
          <w:t xml:space="preserve"> Platinen ergibt!</w:t>
        </w:r>
      </w:ins>
    </w:p>
    <w:p w14:paraId="698D2E59" w14:textId="73BCF912" w:rsidR="00680E8C" w:rsidRPr="00680E8C" w:rsidRDefault="00680E8C" w:rsidP="00680E8C">
      <w:pPr>
        <w:rPr>
          <w:ins w:id="160" w:author="Harold Linke" w:date="2025-01-29T13:33:00Z" w16du:dateUtc="2025-01-29T12:33:00Z"/>
          <w:b/>
          <w:bCs/>
          <w:rPrChange w:id="161" w:author="Harold Linke" w:date="2025-01-29T13:33:00Z" w16du:dateUtc="2025-01-29T12:33:00Z">
            <w:rPr>
              <w:ins w:id="162" w:author="Harold Linke" w:date="2025-01-29T13:33:00Z" w16du:dateUtc="2025-01-29T12:33:00Z"/>
            </w:rPr>
          </w:rPrChange>
        </w:rPr>
      </w:pPr>
      <w:ins w:id="163" w:author="Harold Linke" w:date="2025-01-29T13:33:00Z" w16du:dateUtc="2025-01-29T12:33:00Z">
        <w:r w:rsidRPr="00680E8C">
          <w:rPr>
            <w:b/>
            <w:bCs/>
            <w:rPrChange w:id="164" w:author="Harold Linke" w:date="2025-01-29T13:33:00Z" w16du:dateUtc="2025-01-29T12:33:00Z">
              <w:rPr/>
            </w:rPrChange>
          </w:rPr>
          <w:t>"Einstellen Legacy Speed"</w:t>
        </w:r>
      </w:ins>
    </w:p>
    <w:p w14:paraId="763B2606" w14:textId="118FA7E0" w:rsidR="00680E8C" w:rsidRDefault="00680E8C" w:rsidP="00A603F3">
      <w:pPr>
        <w:rPr>
          <w:ins w:id="165" w:author="Harold Linke" w:date="2025-01-29T13:36:00Z" w16du:dateUtc="2025-01-29T12:36:00Z"/>
        </w:rPr>
      </w:pPr>
      <w:ins w:id="166" w:author="Harold Linke" w:date="2025-01-29T13:34:00Z" w16du:dateUtc="2025-01-29T12:34:00Z">
        <w:r>
          <w:t>Mit dieser Einstellung kann der DM-</w:t>
        </w:r>
        <w:proofErr w:type="spellStart"/>
        <w:r>
          <w:t>Servo</w:t>
        </w:r>
        <w:proofErr w:type="spellEnd"/>
        <w:r>
          <w:t xml:space="preserve"> das Verhalten der </w:t>
        </w:r>
      </w:ins>
      <w:ins w:id="167" w:author="Harold Linke" w:date="2025-01-29T13:35:00Z" w16du:dateUtc="2025-01-29T12:35:00Z">
        <w:r>
          <w:t xml:space="preserve">Servos der </w:t>
        </w:r>
      </w:ins>
      <w:ins w:id="168" w:author="Harold Linke" w:date="2025-01-29T13:34:00Z" w16du:dateUtc="2025-01-29T12:34:00Z">
        <w:r>
          <w:t xml:space="preserve">bisherigen </w:t>
        </w:r>
        <w:proofErr w:type="spellStart"/>
        <w:r>
          <w:t>Servo</w:t>
        </w:r>
        <w:proofErr w:type="spellEnd"/>
        <w:r>
          <w:t xml:space="preserve">-Platine 510 </w:t>
        </w:r>
      </w:ins>
      <w:ins w:id="169" w:author="Harold Linke" w:date="2025-01-29T13:35:00Z" w16du:dateUtc="2025-01-29T12:35:00Z">
        <w:r>
          <w:t xml:space="preserve">simulieren. Damit können die bisherigen </w:t>
        </w:r>
        <w:proofErr w:type="spellStart"/>
        <w:r>
          <w:t>Servo-Macros</w:t>
        </w:r>
        <w:proofErr w:type="spellEnd"/>
        <w:r>
          <w:t xml:space="preserve"> Servo2</w:t>
        </w:r>
      </w:ins>
      <w:ins w:id="170" w:author="Harold Linke" w:date="2025-01-29T13:36:00Z" w16du:dateUtc="2025-01-29T12:36:00Z">
        <w:r>
          <w:t>- Servo5 auch mit den DM-Servos verwendet werden.</w:t>
        </w:r>
      </w:ins>
    </w:p>
    <w:p w14:paraId="204B601A" w14:textId="6DD48A0E" w:rsidR="00680E8C" w:rsidRDefault="00680E8C" w:rsidP="00A603F3">
      <w:pPr>
        <w:rPr>
          <w:ins w:id="171" w:author="Harold Linke" w:date="2025-01-29T13:37:00Z" w16du:dateUtc="2025-01-29T12:37:00Z"/>
        </w:rPr>
      </w:pPr>
      <w:ins w:id="172" w:author="Harold Linke" w:date="2025-01-29T13:36:00Z" w16du:dateUtc="2025-01-29T12:36:00Z">
        <w:r>
          <w:t>Diese Funktion MU</w:t>
        </w:r>
      </w:ins>
      <w:ins w:id="173" w:author="Harold Linke" w:date="2025-01-29T13:37:00Z" w16du:dateUtc="2025-01-29T12:37:00Z">
        <w:r>
          <w:t>SS</w:t>
        </w:r>
      </w:ins>
      <w:ins w:id="174" w:author="Harold Linke" w:date="2025-01-29T13:36:00Z" w16du:dateUtc="2025-01-29T12:36:00Z">
        <w:r>
          <w:t xml:space="preserve"> </w:t>
        </w:r>
      </w:ins>
      <w:ins w:id="175" w:author="Harold Linke" w:date="2025-01-29T13:37:00Z" w16du:dateUtc="2025-01-29T12:37:00Z">
        <w:r>
          <w:t>a</w:t>
        </w:r>
      </w:ins>
      <w:ins w:id="176" w:author="Harold Linke" w:date="2025-01-29T13:36:00Z" w16du:dateUtc="2025-01-29T12:36:00Z">
        <w:r>
          <w:t>ls let</w:t>
        </w:r>
      </w:ins>
      <w:ins w:id="177" w:author="Harold Linke" w:date="2025-01-29T13:37:00Z" w16du:dateUtc="2025-01-29T12:37:00Z">
        <w:r>
          <w:t>zte Einstellung durchgeführt werden.</w:t>
        </w:r>
      </w:ins>
    </w:p>
    <w:p w14:paraId="2831477A" w14:textId="1CFE5CC6" w:rsidR="00680E8C" w:rsidRDefault="00680E8C" w:rsidP="00A603F3">
      <w:pPr>
        <w:rPr>
          <w:ins w:id="178" w:author="Harold Linke" w:date="2025-01-29T13:37:00Z" w16du:dateUtc="2025-01-29T12:37:00Z"/>
        </w:rPr>
      </w:pPr>
      <w:ins w:id="179" w:author="Harold Linke" w:date="2025-01-29T13:37:00Z" w16du:dateUtc="2025-01-29T12:37:00Z">
        <w:r>
          <w:t>Zuerst müssen die Endlagen, wie oben beschrieben, eingestellt werden.</w:t>
        </w:r>
      </w:ins>
    </w:p>
    <w:p w14:paraId="51A512B4" w14:textId="7A175D64" w:rsidR="00680E8C" w:rsidRDefault="00680E8C" w:rsidP="00680E8C">
      <w:pPr>
        <w:rPr>
          <w:ins w:id="180" w:author="Harold Linke" w:date="2025-01-29T13:40:00Z" w16du:dateUtc="2025-01-29T12:40:00Z"/>
        </w:rPr>
      </w:pPr>
      <w:ins w:id="181" w:author="Harold Linke" w:date="2025-01-29T13:37:00Z" w16du:dateUtc="2025-01-29T12:37:00Z">
        <w:r>
          <w:t xml:space="preserve">Zum </w:t>
        </w:r>
        <w:proofErr w:type="spellStart"/>
        <w:r>
          <w:t>Sch</w:t>
        </w:r>
      </w:ins>
      <w:ins w:id="182" w:author="Harold Linke" w:date="2025-01-29T13:38:00Z" w16du:dateUtc="2025-01-29T12:38:00Z">
        <w:r>
          <w:t>luß</w:t>
        </w:r>
        <w:proofErr w:type="spellEnd"/>
        <w:r>
          <w:t xml:space="preserve"> </w:t>
        </w:r>
        <w:r w:rsidRPr="001F6A39">
          <w:rPr>
            <w:b/>
            <w:bCs/>
          </w:rPr>
          <w:t>"Einstellen Legacy Speed"</w:t>
        </w:r>
        <w:r>
          <w:rPr>
            <w:b/>
            <w:bCs/>
          </w:rPr>
          <w:t xml:space="preserve"> </w:t>
        </w:r>
        <w:r w:rsidRPr="00680E8C">
          <w:rPr>
            <w:rPrChange w:id="183" w:author="Harold Linke" w:date="2025-01-29T13:38:00Z" w16du:dateUtc="2025-01-29T12:38:00Z">
              <w:rPr>
                <w:b/>
                <w:bCs/>
              </w:rPr>
            </w:rPrChange>
          </w:rPr>
          <w:t>und mit dem Schieber die gewünschte Geschwindigkeit einstellen</w:t>
        </w:r>
      </w:ins>
      <w:ins w:id="184" w:author="Harold Linke" w:date="2025-01-29T13:39:00Z" w16du:dateUtc="2025-01-29T12:39:00Z">
        <w:r>
          <w:t xml:space="preserve"> und „Enter“ betätigen. Die Betriebsar</w:t>
        </w:r>
      </w:ins>
      <w:ins w:id="185" w:author="Harold Linke" w:date="2025-01-29T13:40:00Z" w16du:dateUtc="2025-01-29T12:40:00Z">
        <w:r>
          <w:t xml:space="preserve">t wechselt dann automatisch zu „Normal“ zurück. Jetzt kann </w:t>
        </w:r>
      </w:ins>
      <w:ins w:id="186" w:author="Harold Linke" w:date="2025-01-29T13:38:00Z" w16du:dateUtc="2025-01-29T12:38:00Z">
        <w:r>
          <w:t>man die Geschwindigkeit mit dem Pos0 und Pos255 Taster</w:t>
        </w:r>
      </w:ins>
      <w:ins w:id="187" w:author="Harold Linke" w:date="2025-01-29T13:40:00Z" w16du:dateUtc="2025-01-29T12:40:00Z">
        <w:r>
          <w:t xml:space="preserve"> testen</w:t>
        </w:r>
      </w:ins>
      <w:ins w:id="188" w:author="Harold Linke" w:date="2025-01-29T13:38:00Z" w16du:dateUtc="2025-01-29T12:38:00Z">
        <w:r>
          <w:t>.</w:t>
        </w:r>
      </w:ins>
      <w:ins w:id="189" w:author="Harold Linke" w:date="2025-01-29T13:40:00Z" w16du:dateUtc="2025-01-29T12:40:00Z">
        <w:r>
          <w:t xml:space="preserve"> Den Vorgang wiederholen, bis die Geschwindigkeit stimmt.</w:t>
        </w:r>
      </w:ins>
    </w:p>
    <w:p w14:paraId="730CD87E" w14:textId="2318EDDB" w:rsidR="00680E8C" w:rsidRDefault="00680E8C" w:rsidP="00680E8C">
      <w:pPr>
        <w:rPr>
          <w:ins w:id="190" w:author="Harold Linke" w:date="2025-01-29T13:42:00Z" w16du:dateUtc="2025-01-29T12:42:00Z"/>
        </w:rPr>
      </w:pPr>
      <w:ins w:id="191" w:author="Harold Linke" w:date="2025-01-29T13:40:00Z" w16du:dateUtc="2025-01-29T12:40:00Z">
        <w:r>
          <w:t>Danach ka</w:t>
        </w:r>
      </w:ins>
      <w:ins w:id="192" w:author="Harold Linke" w:date="2025-01-29T13:41:00Z" w16du:dateUtc="2025-01-29T12:41:00Z">
        <w:r>
          <w:t xml:space="preserve">nn der </w:t>
        </w:r>
        <w:proofErr w:type="spellStart"/>
        <w:r>
          <w:t>Servo</w:t>
        </w:r>
        <w:proofErr w:type="spellEnd"/>
        <w:r>
          <w:t xml:space="preserve"> mit den </w:t>
        </w:r>
        <w:proofErr w:type="spellStart"/>
        <w:r>
          <w:t>Macros</w:t>
        </w:r>
        <w:proofErr w:type="spellEnd"/>
        <w:r>
          <w:t xml:space="preserve"> Servo2 – Servo5 gesteuert werden.</w:t>
        </w:r>
      </w:ins>
    </w:p>
    <w:p w14:paraId="6CA14B72" w14:textId="6AFD30B8" w:rsidR="00680E8C" w:rsidRDefault="00680E8C" w:rsidP="00680E8C">
      <w:pPr>
        <w:rPr>
          <w:ins w:id="193" w:author="Harold Linke" w:date="2025-01-29T13:41:00Z" w16du:dateUtc="2025-01-29T12:41:00Z"/>
        </w:rPr>
      </w:pPr>
      <w:ins w:id="194" w:author="Harold Linke" w:date="2025-01-29T13:42:00Z" w16du:dateUtc="2025-01-29T12:42:00Z">
        <w:r>
          <w:t xml:space="preserve">Dazu </w:t>
        </w:r>
        <w:proofErr w:type="spellStart"/>
        <w:r w:rsidR="00847CAC">
          <w:t>muß</w:t>
        </w:r>
        <w:proofErr w:type="spellEnd"/>
        <w:r w:rsidR="00847CAC">
          <w:t xml:space="preserve"> beim LED-Kanal IMMER „Rot“ ausgewählt werden. </w:t>
        </w:r>
      </w:ins>
      <w:ins w:id="195" w:author="Harold Linke" w:date="2025-01-29T13:43:00Z" w16du:dateUtc="2025-01-29T12:43:00Z">
        <w:r w:rsidR="00847CAC">
          <w:t xml:space="preserve">Der </w:t>
        </w:r>
        <w:proofErr w:type="spellStart"/>
        <w:r w:rsidR="00847CAC">
          <w:t>Servo</w:t>
        </w:r>
        <w:proofErr w:type="spellEnd"/>
        <w:r w:rsidR="00847CAC">
          <w:t xml:space="preserve"> wird durch die </w:t>
        </w:r>
        <w:proofErr w:type="spellStart"/>
        <w:r w:rsidR="00847CAC">
          <w:t>Servo</w:t>
        </w:r>
        <w:proofErr w:type="spellEnd"/>
        <w:r w:rsidR="00847CAC">
          <w:t>-Adresse bestimmt.</w:t>
        </w:r>
      </w:ins>
    </w:p>
    <w:p w14:paraId="22460640" w14:textId="5DA937AE" w:rsidR="00680E8C" w:rsidRDefault="00680E8C" w:rsidP="00680E8C">
      <w:pPr>
        <w:rPr>
          <w:ins w:id="196" w:author="Harold Linke" w:date="2025-01-29T13:44:00Z" w16du:dateUtc="2025-01-29T12:44:00Z"/>
        </w:rPr>
      </w:pPr>
      <w:ins w:id="197" w:author="Harold Linke" w:date="2025-01-29T13:41:00Z" w16du:dateUtc="2025-01-29T12:41:00Z">
        <w:r>
          <w:t xml:space="preserve">ACHTUNG: Bei der </w:t>
        </w:r>
      </w:ins>
      <w:ins w:id="198" w:author="Harold Linke" w:date="2025-01-29T13:43:00Z" w16du:dateUtc="2025-01-29T12:43:00Z">
        <w:r w:rsidR="00847CAC">
          <w:t xml:space="preserve">Platine 510 konnten 3 Servos angeschlossen werden Die 3 </w:t>
        </w:r>
      </w:ins>
      <w:ins w:id="199" w:author="Harold Linke" w:date="2025-01-29T13:44:00Z" w16du:dateUtc="2025-01-29T12:44:00Z">
        <w:r w:rsidR="00847CAC">
          <w:t>Servos hatten dieselbe LED Adresse, aber wurde durch die LED-Kanäle Rot, Grün, Blau unterschieden.</w:t>
        </w:r>
      </w:ins>
    </w:p>
    <w:p w14:paraId="32C2C658" w14:textId="54FA7DF5" w:rsidR="00847CAC" w:rsidRDefault="00847CAC" w:rsidP="00680E8C">
      <w:pPr>
        <w:rPr>
          <w:ins w:id="200" w:author="Harold Linke" w:date="2025-01-29T13:45:00Z" w16du:dateUtc="2025-01-29T12:45:00Z"/>
        </w:rPr>
      </w:pPr>
      <w:ins w:id="201" w:author="Harold Linke" w:date="2025-01-29T13:44:00Z" w16du:dateUtc="2025-01-29T12:44:00Z">
        <w:r>
          <w:t xml:space="preserve">Bein den DM-Servos hat JEDER </w:t>
        </w:r>
        <w:proofErr w:type="spellStart"/>
        <w:r>
          <w:t>Servo</w:t>
        </w:r>
        <w:proofErr w:type="spellEnd"/>
        <w:r>
          <w:t xml:space="preserve"> eine eigene LED-Adresse </w:t>
        </w:r>
      </w:ins>
      <w:ins w:id="202" w:author="Harold Linke" w:date="2025-01-29T13:45:00Z" w16du:dateUtc="2025-01-29T12:45:00Z">
        <w:r>
          <w:t>die fortlaufend bei der Adresse des ersten Servos beginnt.</w:t>
        </w:r>
      </w:ins>
    </w:p>
    <w:p w14:paraId="210004FF" w14:textId="54CCE13E" w:rsidR="00847CAC" w:rsidRDefault="00847CAC" w:rsidP="00680E8C">
      <w:pPr>
        <w:rPr>
          <w:ins w:id="203" w:author="Harold Linke" w:date="2025-01-29T13:45:00Z" w16du:dateUtc="2025-01-29T12:45:00Z"/>
        </w:rPr>
      </w:pPr>
      <w:ins w:id="204" w:author="Harold Linke" w:date="2025-01-29T13:45:00Z" w16du:dateUtc="2025-01-29T12:45:00Z">
        <w:r>
          <w:t>Beispiel:</w:t>
        </w:r>
      </w:ins>
    </w:p>
    <w:p w14:paraId="66BB9C95" w14:textId="5585A533" w:rsidR="00847CAC" w:rsidRDefault="00847CAC" w:rsidP="00680E8C">
      <w:pPr>
        <w:rPr>
          <w:ins w:id="205" w:author="Harold Linke" w:date="2025-01-29T13:46:00Z" w16du:dateUtc="2025-01-29T12:46:00Z"/>
        </w:rPr>
      </w:pPr>
      <w:ins w:id="206" w:author="Harold Linke" w:date="2025-01-29T13:45:00Z" w16du:dateUtc="2025-01-29T12:45:00Z">
        <w:r>
          <w:t xml:space="preserve">Bisher: Platine 510 ist an </w:t>
        </w:r>
        <w:proofErr w:type="spellStart"/>
        <w:r>
          <w:t>Servoadresse</w:t>
        </w:r>
        <w:proofErr w:type="spellEnd"/>
        <w:r>
          <w:t xml:space="preserve"> 5</w:t>
        </w:r>
      </w:ins>
    </w:p>
    <w:p w14:paraId="152DA187" w14:textId="7C3814F2" w:rsidR="00847CAC" w:rsidRDefault="00847CAC" w:rsidP="00680E8C">
      <w:pPr>
        <w:rPr>
          <w:ins w:id="207" w:author="Harold Linke" w:date="2025-01-29T13:46:00Z" w16du:dateUtc="2025-01-29T12:46:00Z"/>
        </w:rPr>
      </w:pPr>
      <w:ins w:id="208" w:author="Harold Linke" w:date="2025-01-29T13:46:00Z" w16du:dateUtc="2025-01-29T12:46:00Z">
        <w:r>
          <w:t>Servo1: 5-rot</w:t>
        </w:r>
      </w:ins>
    </w:p>
    <w:p w14:paraId="61D81727" w14:textId="1807CBB1" w:rsidR="00847CAC" w:rsidRDefault="00847CAC" w:rsidP="00680E8C">
      <w:pPr>
        <w:rPr>
          <w:ins w:id="209" w:author="Harold Linke" w:date="2025-01-29T13:46:00Z" w16du:dateUtc="2025-01-29T12:46:00Z"/>
        </w:rPr>
      </w:pPr>
      <w:ins w:id="210" w:author="Harold Linke" w:date="2025-01-29T13:46:00Z" w16du:dateUtc="2025-01-29T12:46:00Z">
        <w:r>
          <w:t>Servo2: 5-grün</w:t>
        </w:r>
      </w:ins>
    </w:p>
    <w:p w14:paraId="5745BF09" w14:textId="20B53A70" w:rsidR="00847CAC" w:rsidRDefault="00847CAC" w:rsidP="00680E8C">
      <w:pPr>
        <w:rPr>
          <w:ins w:id="211" w:author="Harold Linke" w:date="2025-01-29T13:46:00Z" w16du:dateUtc="2025-01-29T12:46:00Z"/>
        </w:rPr>
      </w:pPr>
      <w:ins w:id="212" w:author="Harold Linke" w:date="2025-01-29T13:46:00Z" w16du:dateUtc="2025-01-29T12:46:00Z">
        <w:r>
          <w:t>Servo3: 5-blau</w:t>
        </w:r>
      </w:ins>
    </w:p>
    <w:p w14:paraId="0E32D339" w14:textId="22A18767" w:rsidR="00847CAC" w:rsidRDefault="00847CAC" w:rsidP="00680E8C">
      <w:pPr>
        <w:rPr>
          <w:ins w:id="213" w:author="Harold Linke" w:date="2025-01-29T13:46:00Z" w16du:dateUtc="2025-01-29T12:46:00Z"/>
        </w:rPr>
      </w:pPr>
      <w:ins w:id="214" w:author="Harold Linke" w:date="2025-01-29T13:46:00Z" w16du:dateUtc="2025-01-29T12:46:00Z">
        <w:r>
          <w:t>Bei DM-</w:t>
        </w:r>
        <w:proofErr w:type="spellStart"/>
        <w:r>
          <w:t>Servo</w:t>
        </w:r>
        <w:proofErr w:type="spellEnd"/>
        <w:r>
          <w:t xml:space="preserve"> in </w:t>
        </w:r>
        <w:proofErr w:type="spellStart"/>
        <w:r>
          <w:t>legacy</w:t>
        </w:r>
        <w:proofErr w:type="spellEnd"/>
        <w:r>
          <w:t xml:space="preserve"> </w:t>
        </w:r>
        <w:proofErr w:type="spellStart"/>
        <w:r>
          <w:t>mode</w:t>
        </w:r>
        <w:proofErr w:type="spellEnd"/>
        <w:r>
          <w:t>:</w:t>
        </w:r>
      </w:ins>
    </w:p>
    <w:p w14:paraId="42DAE4B1" w14:textId="3757D3C1" w:rsidR="00847CAC" w:rsidRDefault="00847CAC" w:rsidP="00680E8C">
      <w:pPr>
        <w:rPr>
          <w:ins w:id="215" w:author="Harold Linke" w:date="2025-01-29T13:46:00Z" w16du:dateUtc="2025-01-29T12:46:00Z"/>
        </w:rPr>
      </w:pPr>
      <w:ins w:id="216" w:author="Harold Linke" w:date="2025-01-29T13:46:00Z" w16du:dateUtc="2025-01-29T12:46:00Z">
        <w:r>
          <w:t>Servo1: 5-rot</w:t>
        </w:r>
      </w:ins>
    </w:p>
    <w:p w14:paraId="040FDA0F" w14:textId="6A27B07A" w:rsidR="00847CAC" w:rsidRDefault="00847CAC" w:rsidP="00680E8C">
      <w:pPr>
        <w:rPr>
          <w:ins w:id="217" w:author="Harold Linke" w:date="2025-01-29T13:46:00Z" w16du:dateUtc="2025-01-29T12:46:00Z"/>
        </w:rPr>
      </w:pPr>
      <w:ins w:id="218" w:author="Harold Linke" w:date="2025-01-29T13:46:00Z" w16du:dateUtc="2025-01-29T12:46:00Z">
        <w:r>
          <w:t>Servo2: 6-rot</w:t>
        </w:r>
      </w:ins>
    </w:p>
    <w:p w14:paraId="67C55E77" w14:textId="1F995F5A" w:rsidR="00847CAC" w:rsidRPr="00680E8C" w:rsidRDefault="00847CAC" w:rsidP="00680E8C">
      <w:pPr>
        <w:rPr>
          <w:ins w:id="219" w:author="Harold Linke" w:date="2025-01-29T13:38:00Z" w16du:dateUtc="2025-01-29T12:38:00Z"/>
          <w:rPrChange w:id="220" w:author="Harold Linke" w:date="2025-01-29T13:38:00Z" w16du:dateUtc="2025-01-29T12:38:00Z">
            <w:rPr>
              <w:ins w:id="221" w:author="Harold Linke" w:date="2025-01-29T13:38:00Z" w16du:dateUtc="2025-01-29T12:38:00Z"/>
              <w:b/>
              <w:bCs/>
            </w:rPr>
          </w:rPrChange>
        </w:rPr>
      </w:pPr>
      <w:ins w:id="222" w:author="Harold Linke" w:date="2025-01-29T13:46:00Z" w16du:dateUtc="2025-01-29T12:46:00Z">
        <w:r>
          <w:t>Servo3: 7-</w:t>
        </w:r>
      </w:ins>
      <w:ins w:id="223" w:author="Harold Linke" w:date="2025-01-29T13:47:00Z" w16du:dateUtc="2025-01-29T12:47:00Z">
        <w:r>
          <w:t>rot</w:t>
        </w:r>
      </w:ins>
    </w:p>
    <w:p w14:paraId="0A6B3376" w14:textId="218FC63F" w:rsidR="00680E8C" w:rsidRDefault="00280B4F" w:rsidP="00A603F3">
      <w:pPr>
        <w:rPr>
          <w:ins w:id="224" w:author="Harold Linke" w:date="2025-01-29T13:35:00Z" w16du:dateUtc="2025-01-29T12:35:00Z"/>
        </w:rPr>
      </w:pPr>
      <w:ins w:id="225" w:author="Harold Linke" w:date="2025-01-29T13:47:00Z" w16du:dateUtc="2025-01-29T12:47:00Z">
        <w:r>
          <w:t xml:space="preserve">Im Unterschied zur 510 Platine kann der Bereich von 0 bis 255 genutzt werden (obwohl das Programm meckert, </w:t>
        </w:r>
        <w:proofErr w:type="spellStart"/>
        <w:r>
          <w:t>daß</w:t>
        </w:r>
        <w:proofErr w:type="spellEnd"/>
        <w:r>
          <w:t xml:space="preserve"> das nicht geht)</w:t>
        </w:r>
      </w:ins>
    </w:p>
    <w:p w14:paraId="79137856" w14:textId="77777777" w:rsidR="00680E8C" w:rsidRDefault="00680E8C" w:rsidP="00A603F3">
      <w:pPr>
        <w:rPr>
          <w:ins w:id="226" w:author="Harold Linke" w:date="2025-01-29T14:36:00Z" w16du:dateUtc="2025-01-29T13:36:00Z"/>
        </w:rPr>
      </w:pPr>
    </w:p>
    <w:p w14:paraId="100CFCBF" w14:textId="263126F5" w:rsidR="00C17B27" w:rsidRDefault="00C17B27" w:rsidP="00A603F3">
      <w:pPr>
        <w:rPr>
          <w:ins w:id="227" w:author="Harold Linke" w:date="2025-01-29T14:36:00Z" w16du:dateUtc="2025-01-29T13:36:00Z"/>
        </w:rPr>
      </w:pPr>
      <w:ins w:id="228" w:author="Harold Linke" w:date="2025-01-29T14:36:00Z" w16du:dateUtc="2025-01-29T13:36:00Z">
        <w:r>
          <w:t>Hintergrund:</w:t>
        </w:r>
      </w:ins>
    </w:p>
    <w:p w14:paraId="021814E2" w14:textId="68230182" w:rsidR="00C17B27" w:rsidRDefault="00C17B27" w:rsidP="00C17B27">
      <w:pPr>
        <w:rPr>
          <w:ins w:id="229" w:author="Harold Linke" w:date="2025-01-29T14:36:00Z" w16du:dateUtc="2025-01-29T13:36:00Z"/>
        </w:rPr>
      </w:pPr>
      <w:ins w:id="230" w:author="Harold Linke" w:date="2025-01-29T14:36:00Z" w16du:dateUtc="2025-01-29T13:36:00Z">
        <w:r>
          <w:t xml:space="preserve">Der Legacy Speed ist, wie in der alten 510er Lösung, in einer maximalen </w:t>
        </w:r>
        <w:proofErr w:type="spellStart"/>
        <w:r>
          <w:t>Veraenderung</w:t>
        </w:r>
        <w:proofErr w:type="spellEnd"/>
        <w:r>
          <w:t xml:space="preserve"> von 1/8 </w:t>
        </w:r>
        <w:proofErr w:type="spellStart"/>
        <w:r>
          <w:t>us</w:t>
        </w:r>
        <w:proofErr w:type="spellEnd"/>
        <w:r>
          <w:t xml:space="preserve"> (Mikrosekunde) pro 20ms definiert.</w:t>
        </w:r>
      </w:ins>
    </w:p>
    <w:p w14:paraId="70E5CF21" w14:textId="78839842" w:rsidR="00C17B27" w:rsidRDefault="00C17B27" w:rsidP="00C17B27">
      <w:pPr>
        <w:rPr>
          <w:ins w:id="231" w:author="Harold Linke" w:date="2025-01-29T14:36:00Z" w16du:dateUtc="2025-01-29T13:36:00Z"/>
        </w:rPr>
      </w:pPr>
      <w:ins w:id="232" w:author="Harold Linke" w:date="2025-01-29T14:36:00Z" w16du:dateUtc="2025-01-29T13:36:00Z">
        <w:r>
          <w:t>BEISPIEL: Ein mittlerer Wert von 128 ergibt eine Laufzeit von Stellung 0 (1ms) zu 255 (2ms) "8000 1/8us / 50 / 128" = 1.25 Sec.</w:t>
        </w:r>
      </w:ins>
    </w:p>
    <w:p w14:paraId="7A546E38" w14:textId="760EFBF8" w:rsidR="00C17B27" w:rsidRDefault="00C17B27" w:rsidP="00C17B27">
      <w:pPr>
        <w:rPr>
          <w:ins w:id="233" w:author="Harold Linke" w:date="2025-01-29T14:36:00Z" w16du:dateUtc="2025-01-29T13:36:00Z"/>
        </w:rPr>
      </w:pPr>
      <w:ins w:id="234" w:author="Harold Linke" w:date="2025-01-29T14:36:00Z" w16du:dateUtc="2025-01-29T13:36:00Z">
        <w:r>
          <w:t xml:space="preserve">FULL-LEGACY: Ist ein Legacy-Speed programmiert, sowie die Endlagen eingestellt, kann das </w:t>
        </w:r>
        <w:proofErr w:type="spellStart"/>
        <w:r>
          <w:t>Servo</w:t>
        </w:r>
        <w:proofErr w:type="spellEnd"/>
        <w:r>
          <w:t xml:space="preserve"> alleine durch Stellwerte im Bereich von 1..255 </w:t>
        </w:r>
      </w:ins>
      <w:ins w:id="235" w:author="Harold Linke" w:date="2025-01-29T14:37:00Z" w16du:dateUtc="2025-01-29T13:37:00Z">
        <w:r>
          <w:t xml:space="preserve">im </w:t>
        </w:r>
      </w:ins>
      <w:ins w:id="236" w:author="Harold Linke" w:date="2025-01-29T14:36:00Z" w16du:dateUtc="2025-01-29T13:36:00Z">
        <w:r>
          <w:t xml:space="preserve">zweiten Farbkanal bewegt werden. Der erste und der letzte Farbkanal </w:t>
        </w:r>
        <w:proofErr w:type="spellStart"/>
        <w:r>
          <w:t>muessen</w:t>
        </w:r>
        <w:proofErr w:type="spellEnd"/>
        <w:r>
          <w:t xml:space="preserve"> hierbei 0 sein!</w:t>
        </w:r>
      </w:ins>
    </w:p>
    <w:p w14:paraId="54D8BCF5" w14:textId="6996FA3F" w:rsidR="00C17B27" w:rsidRDefault="00C17B27" w:rsidP="00C17B27">
      <w:pPr>
        <w:rPr>
          <w:ins w:id="237" w:author="Harold Linke" w:date="2025-01-29T14:36:00Z" w16du:dateUtc="2025-01-29T13:36:00Z"/>
        </w:rPr>
      </w:pPr>
      <w:ins w:id="238" w:author="Harold Linke" w:date="2025-01-29T14:36:00Z" w16du:dateUtc="2025-01-29T13:36:00Z">
        <w:r>
          <w:t xml:space="preserve">ACHTUNG!: Auch die maximale Geschwindigkeit von 255 ist vergleichsweise LANGSAM und </w:t>
        </w:r>
        <w:proofErr w:type="spellStart"/>
        <w:r>
          <w:t>fuer</w:t>
        </w:r>
        <w:proofErr w:type="spellEnd"/>
        <w:r>
          <w:t xml:space="preserve"> schnelle Animationen, wie z.B. Nachschwingen, NICHT geeignet! Hier ist "</w:t>
        </w:r>
        <w:proofErr w:type="spellStart"/>
        <w:r>
          <w:t>max</w:t>
        </w:r>
        <w:proofErr w:type="spellEnd"/>
        <w:r>
          <w:t xml:space="preserve"> </w:t>
        </w:r>
        <w:proofErr w:type="spellStart"/>
        <w:r>
          <w:t>speed</w:t>
        </w:r>
        <w:proofErr w:type="spellEnd"/>
        <w:r>
          <w:t>", definiert in Schrittweite, als Limit gegen Zerst</w:t>
        </w:r>
      </w:ins>
      <w:ins w:id="239" w:author="Harold Linke" w:date="2025-01-29T14:37:00Z" w16du:dateUtc="2025-01-29T13:37:00Z">
        <w:r>
          <w:t>ö</w:t>
        </w:r>
      </w:ins>
      <w:ins w:id="240" w:author="Harold Linke" w:date="2025-01-29T14:36:00Z" w16du:dateUtc="2025-01-29T13:36:00Z">
        <w:r>
          <w:t>rung, zu verwenden!</w:t>
        </w:r>
      </w:ins>
    </w:p>
    <w:p w14:paraId="22807049" w14:textId="77777777" w:rsidR="00C17B27" w:rsidRPr="00A603F3" w:rsidRDefault="00C17B27" w:rsidP="00A603F3"/>
    <w:p w14:paraId="2A0DE3D8" w14:textId="3023210E" w:rsidR="00A603F3" w:rsidRPr="00A603F3" w:rsidDel="00E65E02" w:rsidRDefault="00A603F3" w:rsidP="00A603F3">
      <w:pPr>
        <w:rPr>
          <w:del w:id="241" w:author="Harold Linke" w:date="2025-01-29T13:30:00Z" w16du:dateUtc="2025-01-29T12:30:00Z"/>
          <w:vanish/>
        </w:rPr>
      </w:pPr>
      <w:del w:id="242" w:author="Harold Linke" w:date="2025-01-29T13:30:00Z" w16du:dateUtc="2025-01-29T12:30:00Z">
        <w:r w:rsidRPr="00A603F3" w:rsidDel="00E65E02">
          <w:rPr>
            <w:vanish/>
          </w:rPr>
          <w:delText>Formularbeginn</w:delText>
        </w:r>
      </w:del>
    </w:p>
    <w:p w14:paraId="71EA95C1" w14:textId="0142AB5C" w:rsidR="00A603F3" w:rsidRPr="00A603F3" w:rsidDel="00E65E02" w:rsidRDefault="00A603F3" w:rsidP="00A603F3">
      <w:pPr>
        <w:rPr>
          <w:del w:id="243" w:author="Harold Linke" w:date="2025-01-29T13:30:00Z" w16du:dateUtc="2025-01-29T12:30:00Z"/>
        </w:rPr>
      </w:pPr>
      <w:del w:id="244" w:author="Harold Linke" w:date="2025-01-29T13:30:00Z" w16du:dateUtc="2025-01-29T12:30:00Z">
        <w:r w:rsidRPr="00A603F3" w:rsidDel="00E65E02">
          <w:delText>Bearbeiten</w:delText>
        </w:r>
      </w:del>
    </w:p>
    <w:p w14:paraId="4F8012F9" w14:textId="2D96CF2D" w:rsidR="00A603F3" w:rsidRPr="00A603F3" w:rsidDel="00E65E02" w:rsidRDefault="00A603F3" w:rsidP="00A603F3">
      <w:pPr>
        <w:rPr>
          <w:del w:id="245" w:author="Harold Linke" w:date="2025-01-29T13:30:00Z" w16du:dateUtc="2025-01-29T12:30:00Z"/>
          <w:vanish/>
        </w:rPr>
      </w:pPr>
      <w:del w:id="246" w:author="Harold Linke" w:date="2025-01-29T13:30:00Z" w16du:dateUtc="2025-01-29T12:30:00Z">
        <w:r w:rsidRPr="00A603F3" w:rsidDel="00E65E02">
          <w:rPr>
            <w:vanish/>
          </w:rPr>
          <w:delText>Formularende</w:delText>
        </w:r>
      </w:del>
    </w:p>
    <w:p w14:paraId="7F64B471" w14:textId="77777777" w:rsidR="00A603F3" w:rsidRPr="00A603F3" w:rsidRDefault="00A603F3" w:rsidP="00A603F3">
      <w:pPr>
        <w:rPr>
          <w:b/>
          <w:bCs/>
        </w:rPr>
      </w:pPr>
      <w:proofErr w:type="spellStart"/>
      <w:r w:rsidRPr="00A603F3">
        <w:rPr>
          <w:b/>
          <w:bCs/>
        </w:rPr>
        <w:t>Servo</w:t>
      </w:r>
      <w:proofErr w:type="spellEnd"/>
      <w:r w:rsidRPr="00A603F3">
        <w:rPr>
          <w:b/>
          <w:bCs/>
        </w:rPr>
        <w:t xml:space="preserve"> Position-Schieber</w:t>
      </w:r>
    </w:p>
    <w:p w14:paraId="556B5906" w14:textId="77777777" w:rsidR="00A603F3" w:rsidRPr="00A603F3" w:rsidRDefault="00A603F3" w:rsidP="00A603F3">
      <w:r w:rsidRPr="00A603F3">
        <w:t xml:space="preserve">Der </w:t>
      </w:r>
      <w:proofErr w:type="spellStart"/>
      <w:r w:rsidRPr="00A603F3">
        <w:t>Servo</w:t>
      </w:r>
      <w:proofErr w:type="spellEnd"/>
      <w:r w:rsidRPr="00A603F3">
        <w:t xml:space="preserve">-Positionsschieber erlaubt die direkte Steuerung des Servos. Es werde direkt die eingestellten Werte an den </w:t>
      </w:r>
      <w:proofErr w:type="spellStart"/>
      <w:r w:rsidRPr="00A603F3">
        <w:t>Servo</w:t>
      </w:r>
      <w:proofErr w:type="spellEnd"/>
      <w:r w:rsidRPr="00A603F3">
        <w:t xml:space="preserve"> gesendet.</w:t>
      </w:r>
    </w:p>
    <w:p w14:paraId="12430C55" w14:textId="403FD7B9" w:rsidR="00A603F3" w:rsidRPr="00A603F3" w:rsidDel="00E65E02" w:rsidRDefault="00A603F3" w:rsidP="00A603F3">
      <w:pPr>
        <w:rPr>
          <w:del w:id="247" w:author="Harold Linke" w:date="2025-01-29T13:30:00Z" w16du:dateUtc="2025-01-29T12:30:00Z"/>
          <w:vanish/>
        </w:rPr>
      </w:pPr>
      <w:del w:id="248" w:author="Harold Linke" w:date="2025-01-29T13:30:00Z" w16du:dateUtc="2025-01-29T12:30:00Z">
        <w:r w:rsidRPr="00A603F3" w:rsidDel="00E65E02">
          <w:rPr>
            <w:vanish/>
          </w:rPr>
          <w:delText>Formularbeginn</w:delText>
        </w:r>
      </w:del>
    </w:p>
    <w:p w14:paraId="313CC17E" w14:textId="7B1CD82B" w:rsidR="00A603F3" w:rsidRPr="00A603F3" w:rsidDel="00E65E02" w:rsidRDefault="00A603F3" w:rsidP="00A603F3">
      <w:pPr>
        <w:rPr>
          <w:del w:id="249" w:author="Harold Linke" w:date="2025-01-29T13:30:00Z" w16du:dateUtc="2025-01-29T12:30:00Z"/>
        </w:rPr>
      </w:pPr>
      <w:del w:id="250" w:author="Harold Linke" w:date="2025-01-29T13:30:00Z" w16du:dateUtc="2025-01-29T12:30:00Z">
        <w:r w:rsidRPr="00A603F3" w:rsidDel="00E65E02">
          <w:delText>Bearbeiten</w:delText>
        </w:r>
      </w:del>
    </w:p>
    <w:p w14:paraId="02D7C37D" w14:textId="6DD8BB29" w:rsidR="00A603F3" w:rsidRPr="00A603F3" w:rsidDel="00E65E02" w:rsidRDefault="00A603F3" w:rsidP="00A603F3">
      <w:pPr>
        <w:rPr>
          <w:del w:id="251" w:author="Harold Linke" w:date="2025-01-29T13:30:00Z" w16du:dateUtc="2025-01-29T12:30:00Z"/>
          <w:vanish/>
        </w:rPr>
      </w:pPr>
      <w:del w:id="252" w:author="Harold Linke" w:date="2025-01-29T13:30:00Z" w16du:dateUtc="2025-01-29T12:30:00Z">
        <w:r w:rsidRPr="00A603F3" w:rsidDel="00E65E02">
          <w:rPr>
            <w:vanish/>
          </w:rPr>
          <w:delText>Formularende</w:delText>
        </w:r>
      </w:del>
    </w:p>
    <w:p w14:paraId="2A73352E" w14:textId="77777777" w:rsidR="00A603F3" w:rsidRPr="00A603F3" w:rsidRDefault="00A603F3" w:rsidP="00A603F3">
      <w:pPr>
        <w:rPr>
          <w:b/>
          <w:bCs/>
        </w:rPr>
      </w:pPr>
      <w:r w:rsidRPr="00A603F3">
        <w:rPr>
          <w:b/>
          <w:bCs/>
        </w:rPr>
        <w:t>Enter-Taste</w:t>
      </w:r>
    </w:p>
    <w:p w14:paraId="20CBE3FB" w14:textId="77777777" w:rsidR="00A603F3" w:rsidRPr="00A603F3" w:rsidRDefault="00A603F3" w:rsidP="00A603F3">
      <w:r w:rsidRPr="00A603F3">
        <w:t>Mit der Enter-Taste werden Endlagen bestätigt</w:t>
      </w:r>
    </w:p>
    <w:p w14:paraId="48F5DC7D" w14:textId="773E7695" w:rsidR="00A603F3" w:rsidRPr="00A603F3" w:rsidDel="00E65E02" w:rsidRDefault="00A603F3" w:rsidP="00A603F3">
      <w:pPr>
        <w:rPr>
          <w:del w:id="253" w:author="Harold Linke" w:date="2025-01-29T13:30:00Z" w16du:dateUtc="2025-01-29T12:30:00Z"/>
          <w:vanish/>
        </w:rPr>
      </w:pPr>
      <w:del w:id="254" w:author="Harold Linke" w:date="2025-01-29T13:30:00Z" w16du:dateUtc="2025-01-29T12:30:00Z">
        <w:r w:rsidRPr="00A603F3" w:rsidDel="00E65E02">
          <w:rPr>
            <w:vanish/>
          </w:rPr>
          <w:delText>Formularbeginn</w:delText>
        </w:r>
      </w:del>
    </w:p>
    <w:p w14:paraId="1B188C1E" w14:textId="7C2DFD05" w:rsidR="00A603F3" w:rsidRPr="00A603F3" w:rsidDel="00E65E02" w:rsidRDefault="00A603F3" w:rsidP="00A603F3">
      <w:pPr>
        <w:rPr>
          <w:del w:id="255" w:author="Harold Linke" w:date="2025-01-29T13:30:00Z" w16du:dateUtc="2025-01-29T12:30:00Z"/>
        </w:rPr>
      </w:pPr>
      <w:del w:id="256" w:author="Harold Linke" w:date="2025-01-29T13:30:00Z" w16du:dateUtc="2025-01-29T12:30:00Z">
        <w:r w:rsidRPr="00A603F3" w:rsidDel="00E65E02">
          <w:delText>Bearbeiten</w:delText>
        </w:r>
      </w:del>
    </w:p>
    <w:p w14:paraId="17C4132C" w14:textId="2F6B6242" w:rsidR="00A603F3" w:rsidRPr="00A603F3" w:rsidDel="00E65E02" w:rsidRDefault="00A603F3" w:rsidP="00A603F3">
      <w:pPr>
        <w:rPr>
          <w:del w:id="257" w:author="Harold Linke" w:date="2025-01-29T13:30:00Z" w16du:dateUtc="2025-01-29T12:30:00Z"/>
          <w:vanish/>
        </w:rPr>
      </w:pPr>
      <w:del w:id="258" w:author="Harold Linke" w:date="2025-01-29T13:30:00Z" w16du:dateUtc="2025-01-29T12:30:00Z">
        <w:r w:rsidRPr="00A603F3" w:rsidDel="00E65E02">
          <w:rPr>
            <w:vanish/>
          </w:rPr>
          <w:delText>Formularende</w:delText>
        </w:r>
      </w:del>
    </w:p>
    <w:p w14:paraId="58204245" w14:textId="77777777" w:rsidR="00A603F3" w:rsidRPr="00A603F3" w:rsidRDefault="00A603F3" w:rsidP="00A603F3">
      <w:pPr>
        <w:rPr>
          <w:b/>
          <w:bCs/>
        </w:rPr>
      </w:pPr>
      <w:proofErr w:type="spellStart"/>
      <w:r w:rsidRPr="00A603F3">
        <w:rPr>
          <w:b/>
          <w:bCs/>
        </w:rPr>
        <w:t>Servo</w:t>
      </w:r>
      <w:proofErr w:type="spellEnd"/>
      <w:r w:rsidRPr="00A603F3">
        <w:rPr>
          <w:b/>
          <w:bCs/>
        </w:rPr>
        <w:t xml:space="preserve"> Programmieren-Taste</w:t>
      </w:r>
    </w:p>
    <w:p w14:paraId="689B2F40" w14:textId="60CE2798" w:rsidR="00A603F3" w:rsidRDefault="00A603F3" w:rsidP="00A603F3">
      <w:pPr>
        <w:rPr>
          <w:ins w:id="259" w:author="Harold Linke" w:date="2025-01-29T13:49:00Z" w16du:dateUtc="2025-01-29T12:49:00Z"/>
        </w:rPr>
      </w:pPr>
      <w:r w:rsidRPr="00A603F3">
        <w:t xml:space="preserve">Mit der </w:t>
      </w:r>
      <w:proofErr w:type="spellStart"/>
      <w:r w:rsidRPr="00A603F3">
        <w:t>Servo</w:t>
      </w:r>
      <w:proofErr w:type="spellEnd"/>
      <w:r w:rsidRPr="00A603F3">
        <w:t xml:space="preserve"> Programmieren Taste, wird ein Dialog zum Programmieren der Firmware des </w:t>
      </w:r>
      <w:proofErr w:type="spellStart"/>
      <w:r w:rsidRPr="00A603F3">
        <w:t>Attinys</w:t>
      </w:r>
      <w:proofErr w:type="spellEnd"/>
      <w:r w:rsidRPr="00A603F3">
        <w:t xml:space="preserve"> aufgerufen. Es öffn</w:t>
      </w:r>
      <w:del w:id="260" w:author="Harold Linke" w:date="2025-01-29T13:49:00Z" w16du:dateUtc="2025-01-29T12:49:00Z">
        <w:r w:rsidRPr="00A603F3" w:rsidDel="000D6317">
          <w:delText>m</w:delText>
        </w:r>
      </w:del>
      <w:r w:rsidRPr="00A603F3">
        <w:t xml:space="preserve">et sich das „Optionen“-Fenster des </w:t>
      </w:r>
      <w:proofErr w:type="spellStart"/>
      <w:r w:rsidRPr="00A603F3">
        <w:t>Patterconfigurators</w:t>
      </w:r>
      <w:proofErr w:type="spellEnd"/>
      <w:r w:rsidRPr="00A603F3">
        <w:t xml:space="preserve"> für den „Servo2“. Durch Drücken von „Prog Servo2“ wird ein Auswahldialog aufgerufen, in dem man die Firmware-Datei (.hex) auswählen kann. Wenn die Firmware einen fertigen Stand erreicht hat, wird di</w:t>
      </w:r>
      <w:ins w:id="261" w:author="Harold Linke" w:date="2025-01-29T13:49:00Z" w16du:dateUtc="2025-01-29T12:49:00Z">
        <w:r w:rsidR="000D6317">
          <w:t>e</w:t>
        </w:r>
      </w:ins>
      <w:r w:rsidRPr="00A603F3">
        <w:t>ser Dialog entfernt und die Programmierung startet direkt.</w:t>
      </w:r>
    </w:p>
    <w:p w14:paraId="22CE6D1F" w14:textId="2B465124" w:rsidR="000D6317" w:rsidRPr="000D6317" w:rsidRDefault="000D6317" w:rsidP="00A603F3">
      <w:pPr>
        <w:rPr>
          <w:ins w:id="262" w:author="Harold Linke" w:date="2025-01-29T13:49:00Z" w16du:dateUtc="2025-01-29T12:49:00Z"/>
          <w:b/>
          <w:bCs/>
          <w:rPrChange w:id="263" w:author="Harold Linke" w:date="2025-01-29T13:49:00Z" w16du:dateUtc="2025-01-29T12:49:00Z">
            <w:rPr>
              <w:ins w:id="264" w:author="Harold Linke" w:date="2025-01-29T13:49:00Z" w16du:dateUtc="2025-01-29T12:49:00Z"/>
            </w:rPr>
          </w:rPrChange>
        </w:rPr>
      </w:pPr>
      <w:proofErr w:type="spellStart"/>
      <w:ins w:id="265" w:author="Harold Linke" w:date="2025-01-29T13:49:00Z" w16du:dateUtc="2025-01-29T12:49:00Z">
        <w:r w:rsidRPr="000D6317">
          <w:rPr>
            <w:b/>
            <w:bCs/>
            <w:rPrChange w:id="266" w:author="Harold Linke" w:date="2025-01-29T13:49:00Z" w16du:dateUtc="2025-01-29T12:49:00Z">
              <w:rPr/>
            </w:rPrChange>
          </w:rPr>
          <w:t>Attiny</w:t>
        </w:r>
        <w:proofErr w:type="spellEnd"/>
        <w:r w:rsidRPr="000D6317">
          <w:rPr>
            <w:b/>
            <w:bCs/>
            <w:rPrChange w:id="267" w:author="Harold Linke" w:date="2025-01-29T13:49:00Z" w16du:dateUtc="2025-01-29T12:49:00Z">
              <w:rPr/>
            </w:rPrChange>
          </w:rPr>
          <w:t xml:space="preserve"> direkt Programmieren</w:t>
        </w:r>
      </w:ins>
    </w:p>
    <w:p w14:paraId="6580BEBA" w14:textId="5FDFAEC3" w:rsidR="000D6317" w:rsidRDefault="000D6317" w:rsidP="00A603F3">
      <w:pPr>
        <w:rPr>
          <w:ins w:id="268" w:author="Harold Linke" w:date="2025-01-29T13:49:00Z" w16du:dateUtc="2025-01-29T12:49:00Z"/>
        </w:rPr>
      </w:pPr>
      <w:ins w:id="269" w:author="Harold Linke" w:date="2025-01-29T13:49:00Z" w16du:dateUtc="2025-01-29T12:49:00Z">
        <w:r>
          <w:t>Dies ist eine Funk</w:t>
        </w:r>
      </w:ins>
      <w:ins w:id="270" w:author="Harold Linke" w:date="2025-01-29T13:50:00Z" w16du:dateUtc="2025-01-29T12:50:00Z">
        <w:r>
          <w:t>tion, die noch im Test ist, und erst später freigegeben wird.</w:t>
        </w:r>
      </w:ins>
    </w:p>
    <w:p w14:paraId="344C492C" w14:textId="77777777" w:rsidR="000D6317" w:rsidRPr="00A603F3" w:rsidRDefault="000D6317" w:rsidP="00A603F3"/>
    <w:p w14:paraId="24709074" w14:textId="746F26A0" w:rsidR="00A603F3" w:rsidRPr="00A603F3" w:rsidDel="00E65E02" w:rsidRDefault="00A603F3" w:rsidP="00A603F3">
      <w:pPr>
        <w:rPr>
          <w:del w:id="271" w:author="Harold Linke" w:date="2025-01-29T13:30:00Z" w16du:dateUtc="2025-01-29T12:30:00Z"/>
          <w:vanish/>
        </w:rPr>
      </w:pPr>
      <w:del w:id="272" w:author="Harold Linke" w:date="2025-01-29T13:30:00Z" w16du:dateUtc="2025-01-29T12:30:00Z">
        <w:r w:rsidRPr="00A603F3" w:rsidDel="00E65E02">
          <w:rPr>
            <w:vanish/>
          </w:rPr>
          <w:delText>Formularbeginn</w:delText>
        </w:r>
      </w:del>
    </w:p>
    <w:p w14:paraId="0D6282B1" w14:textId="48FCD001" w:rsidR="00A603F3" w:rsidRPr="00A603F3" w:rsidDel="00E65E02" w:rsidRDefault="00A603F3" w:rsidP="00A603F3">
      <w:pPr>
        <w:rPr>
          <w:del w:id="273" w:author="Harold Linke" w:date="2025-01-29T13:30:00Z" w16du:dateUtc="2025-01-29T12:30:00Z"/>
        </w:rPr>
      </w:pPr>
      <w:del w:id="274" w:author="Harold Linke" w:date="2025-01-29T13:30:00Z" w16du:dateUtc="2025-01-29T12:30:00Z">
        <w:r w:rsidRPr="00A603F3" w:rsidDel="00E65E02">
          <w:delText>Bearbeiten</w:delText>
        </w:r>
      </w:del>
    </w:p>
    <w:p w14:paraId="173C7DE5" w14:textId="009ACF8B" w:rsidR="00A603F3" w:rsidRPr="00A603F3" w:rsidDel="00E65E02" w:rsidRDefault="00A603F3" w:rsidP="00A603F3">
      <w:pPr>
        <w:rPr>
          <w:del w:id="275" w:author="Harold Linke" w:date="2025-01-29T13:30:00Z" w16du:dateUtc="2025-01-29T12:30:00Z"/>
          <w:vanish/>
        </w:rPr>
      </w:pPr>
      <w:del w:id="276" w:author="Harold Linke" w:date="2025-01-29T13:30:00Z" w16du:dateUtc="2025-01-29T12:30:00Z">
        <w:r w:rsidRPr="00A603F3" w:rsidDel="00E65E02">
          <w:rPr>
            <w:vanish/>
          </w:rPr>
          <w:delText>Formularende</w:delText>
        </w:r>
      </w:del>
    </w:p>
    <w:p w14:paraId="06B67982" w14:textId="77777777" w:rsidR="00A603F3" w:rsidRPr="00A603F3" w:rsidRDefault="00A603F3" w:rsidP="00A603F3">
      <w:pPr>
        <w:rPr>
          <w:b/>
          <w:bCs/>
        </w:rPr>
      </w:pPr>
      <w:r w:rsidRPr="00A603F3">
        <w:rPr>
          <w:b/>
          <w:bCs/>
        </w:rPr>
        <w:t>Endpositionen einstellen</w:t>
      </w:r>
    </w:p>
    <w:p w14:paraId="2160365D" w14:textId="77777777" w:rsidR="00A603F3" w:rsidRPr="00A603F3" w:rsidRDefault="00A603F3" w:rsidP="00A603F3">
      <w:r w:rsidRPr="00A603F3">
        <w:t>Der Einstellvorgang läuft folgendermaßen ab:</w:t>
      </w:r>
    </w:p>
    <w:p w14:paraId="031241DD" w14:textId="77777777" w:rsidR="00A603F3" w:rsidRPr="00A603F3" w:rsidRDefault="00A603F3" w:rsidP="00A603F3">
      <w:pPr>
        <w:numPr>
          <w:ilvl w:val="0"/>
          <w:numId w:val="2"/>
        </w:numPr>
      </w:pPr>
      <w:r w:rsidRPr="00A603F3">
        <w:t xml:space="preserve">Die Adresse des </w:t>
      </w:r>
      <w:proofErr w:type="spellStart"/>
      <w:r w:rsidRPr="00A603F3">
        <w:t>Servomoduls</w:t>
      </w:r>
      <w:proofErr w:type="spellEnd"/>
      <w:r w:rsidRPr="00A603F3">
        <w:t xml:space="preserve"> einstellen</w:t>
      </w:r>
    </w:p>
    <w:p w14:paraId="6E7577F9" w14:textId="77777777" w:rsidR="00A603F3" w:rsidRPr="00A603F3" w:rsidRDefault="00A603F3" w:rsidP="00A603F3">
      <w:pPr>
        <w:numPr>
          <w:ilvl w:val="0"/>
          <w:numId w:val="2"/>
        </w:numPr>
      </w:pPr>
      <w:proofErr w:type="spellStart"/>
      <w:r w:rsidRPr="00A603F3">
        <w:t>Servo</w:t>
      </w:r>
      <w:proofErr w:type="spellEnd"/>
      <w:r w:rsidRPr="00A603F3">
        <w:t xml:space="preserve"> Control Betriebsart „Normal Position“</w:t>
      </w:r>
    </w:p>
    <w:p w14:paraId="2B88909C" w14:textId="77777777" w:rsidR="00A603F3" w:rsidRPr="00A603F3" w:rsidRDefault="00A603F3" w:rsidP="00A603F3">
      <w:pPr>
        <w:numPr>
          <w:ilvl w:val="0"/>
          <w:numId w:val="2"/>
        </w:numPr>
      </w:pPr>
      <w:r w:rsidRPr="00A603F3">
        <w:t xml:space="preserve">Die </w:t>
      </w:r>
      <w:proofErr w:type="spellStart"/>
      <w:r w:rsidRPr="00A603F3">
        <w:t>Servo</w:t>
      </w:r>
      <w:proofErr w:type="spellEnd"/>
      <w:r w:rsidRPr="00A603F3">
        <w:t xml:space="preserve"> Position in die Mitte stellen.</w:t>
      </w:r>
    </w:p>
    <w:p w14:paraId="31207289" w14:textId="77777777" w:rsidR="00A603F3" w:rsidRPr="00A603F3" w:rsidRDefault="00A603F3" w:rsidP="00A603F3">
      <w:pPr>
        <w:numPr>
          <w:ilvl w:val="0"/>
          <w:numId w:val="2"/>
        </w:numPr>
      </w:pPr>
      <w:r w:rsidRPr="00A603F3">
        <w:t xml:space="preserve">Die </w:t>
      </w:r>
      <w:proofErr w:type="spellStart"/>
      <w:r w:rsidRPr="00A603F3">
        <w:t>Servo</w:t>
      </w:r>
      <w:proofErr w:type="spellEnd"/>
      <w:r w:rsidRPr="00A603F3">
        <w:t xml:space="preserve"> Control Betriebsart auf: „Training End Pos“ einstellen</w:t>
      </w:r>
    </w:p>
    <w:p w14:paraId="44D6BEA5" w14:textId="77777777" w:rsidR="00A603F3" w:rsidRPr="00A603F3" w:rsidRDefault="00A603F3" w:rsidP="00A603F3">
      <w:pPr>
        <w:numPr>
          <w:ilvl w:val="0"/>
          <w:numId w:val="2"/>
        </w:numPr>
      </w:pPr>
      <w:r w:rsidRPr="00A603F3">
        <w:t>Eine Schieberposition zwischen den aktuellen Endlagen suchen (siehe Achtungshinweis unten)</w:t>
      </w:r>
    </w:p>
    <w:p w14:paraId="7D5CA7B7" w14:textId="77777777" w:rsidR="00A603F3" w:rsidRPr="00A603F3" w:rsidRDefault="00A603F3" w:rsidP="00A603F3">
      <w:pPr>
        <w:numPr>
          <w:ilvl w:val="0"/>
          <w:numId w:val="2"/>
        </w:numPr>
      </w:pPr>
      <w:r w:rsidRPr="00A603F3">
        <w:t xml:space="preserve">Mit dem Schieber aus dieser Position langsam zur gewünschten Endposition fahren. Der </w:t>
      </w:r>
      <w:proofErr w:type="spellStart"/>
      <w:r w:rsidRPr="00A603F3">
        <w:t>Servo</w:t>
      </w:r>
      <w:proofErr w:type="spellEnd"/>
      <w:r w:rsidRPr="00A603F3">
        <w:t xml:space="preserve"> sollte dieser Bewegung folgen.</w:t>
      </w:r>
    </w:p>
    <w:p w14:paraId="669B0745" w14:textId="77777777" w:rsidR="00A603F3" w:rsidRPr="00A603F3" w:rsidRDefault="00A603F3" w:rsidP="00A603F3">
      <w:pPr>
        <w:numPr>
          <w:ilvl w:val="0"/>
          <w:numId w:val="2"/>
        </w:numPr>
      </w:pPr>
      <w:r w:rsidRPr="00A603F3">
        <w:t>Wenn die erste Endposition erreicht ist, „Enter drücken“</w:t>
      </w:r>
    </w:p>
    <w:p w14:paraId="6472E291" w14:textId="77777777" w:rsidR="00A603F3" w:rsidRPr="00A603F3" w:rsidRDefault="00A603F3" w:rsidP="00A603F3">
      <w:pPr>
        <w:numPr>
          <w:ilvl w:val="0"/>
          <w:numId w:val="2"/>
        </w:numPr>
      </w:pPr>
      <w:r w:rsidRPr="00A603F3">
        <w:t>zur zweiten Endposition fahren.</w:t>
      </w:r>
    </w:p>
    <w:p w14:paraId="266AC239" w14:textId="77777777" w:rsidR="00A603F3" w:rsidRPr="00A603F3" w:rsidRDefault="00A603F3" w:rsidP="00A603F3">
      <w:pPr>
        <w:numPr>
          <w:ilvl w:val="0"/>
          <w:numId w:val="2"/>
        </w:numPr>
      </w:pPr>
      <w:r w:rsidRPr="00A603F3">
        <w:t>Nochmal „Enter“ drücken</w:t>
      </w:r>
    </w:p>
    <w:p w14:paraId="68A9CD9C" w14:textId="77777777" w:rsidR="00A603F3" w:rsidRPr="00A603F3" w:rsidRDefault="00A603F3" w:rsidP="00A603F3">
      <w:pPr>
        <w:numPr>
          <w:ilvl w:val="0"/>
          <w:numId w:val="2"/>
        </w:numPr>
      </w:pPr>
      <w:r w:rsidRPr="00A603F3">
        <w:t>Betriebsart wieder auf „Normal“ stellen.</w:t>
      </w:r>
    </w:p>
    <w:p w14:paraId="5541CFC2" w14:textId="77777777" w:rsidR="00A603F3" w:rsidRPr="00A603F3" w:rsidRDefault="00A603F3" w:rsidP="00A603F3">
      <w:r w:rsidRPr="00A603F3">
        <w:rPr>
          <w:b/>
          <w:bCs/>
        </w:rPr>
        <w:t>Achtung</w:t>
      </w:r>
      <w:r w:rsidRPr="00A603F3">
        <w:t>: In der Trainingsbetriebsart kann </w:t>
      </w:r>
      <w:r w:rsidRPr="00A603F3">
        <w:rPr>
          <w:b/>
          <w:bCs/>
        </w:rPr>
        <w:t>jede</w:t>
      </w:r>
      <w:r w:rsidRPr="00A603F3">
        <w:t> </w:t>
      </w:r>
      <w:proofErr w:type="spellStart"/>
      <w:r w:rsidRPr="00A603F3">
        <w:t>Servo</w:t>
      </w:r>
      <w:proofErr w:type="spellEnd"/>
      <w:r w:rsidRPr="00A603F3">
        <w:t xml:space="preserve"> Position angefahren werden. Also auch Positionen, die für die Mechanik </w:t>
      </w:r>
      <w:r w:rsidRPr="00A603F3">
        <w:rPr>
          <w:b/>
          <w:bCs/>
        </w:rPr>
        <w:t>gefährlich</w:t>
      </w:r>
      <w:r w:rsidRPr="00A603F3">
        <w:t xml:space="preserve"> sein können!! Der </w:t>
      </w:r>
      <w:proofErr w:type="spellStart"/>
      <w:r w:rsidRPr="00A603F3">
        <w:t>Attiny</w:t>
      </w:r>
      <w:proofErr w:type="spellEnd"/>
      <w:r w:rsidRPr="00A603F3">
        <w:t xml:space="preserve"> hat eine </w:t>
      </w:r>
      <w:r w:rsidRPr="00A603F3">
        <w:rPr>
          <w:b/>
          <w:bCs/>
        </w:rPr>
        <w:t>Sicherheitsfunktion</w:t>
      </w:r>
      <w:r w:rsidRPr="00A603F3">
        <w:t xml:space="preserve">. Da das Trainingstool nicht wissen kann, wo die aktuellen Endlagen des </w:t>
      </w:r>
      <w:proofErr w:type="spellStart"/>
      <w:r w:rsidRPr="00A603F3">
        <w:t>angeschlosenen</w:t>
      </w:r>
      <w:proofErr w:type="spellEnd"/>
      <w:r w:rsidRPr="00A603F3">
        <w:t xml:space="preserve"> </w:t>
      </w:r>
      <w:proofErr w:type="spellStart"/>
      <w:r w:rsidRPr="00A603F3">
        <w:t>Attinys</w:t>
      </w:r>
      <w:proofErr w:type="spellEnd"/>
      <w:r w:rsidRPr="00A603F3">
        <w:t xml:space="preserve"> sich befinden, </w:t>
      </w:r>
      <w:proofErr w:type="spellStart"/>
      <w:r w:rsidRPr="00A603F3">
        <w:t>muß</w:t>
      </w:r>
      <w:proofErr w:type="spellEnd"/>
      <w:r w:rsidRPr="00A603F3">
        <w:t xml:space="preserve"> der Schieber erst in eine Position zwischen den aktuellen Endlagen gebracht werden. Man bewegt also am besten den </w:t>
      </w:r>
      <w:proofErr w:type="spellStart"/>
      <w:r w:rsidRPr="00A603F3">
        <w:t>Schiber</w:t>
      </w:r>
      <w:proofErr w:type="spellEnd"/>
      <w:r w:rsidRPr="00A603F3">
        <w:t xml:space="preserve"> von der 0 Stellung aus langsam nach rechts, bis der </w:t>
      </w:r>
      <w:proofErr w:type="spellStart"/>
      <w:r w:rsidRPr="00A603F3">
        <w:t>Servo</w:t>
      </w:r>
      <w:proofErr w:type="spellEnd"/>
      <w:r w:rsidRPr="00A603F3">
        <w:t xml:space="preserve"> dem Schieber folgt. Ab jetzt kann man jede beliebige Endstellung anfahren und programmieren.</w:t>
      </w:r>
    </w:p>
    <w:p w14:paraId="58CC2981" w14:textId="77777777" w:rsidR="00A603F3" w:rsidRDefault="00A603F3" w:rsidP="00A603F3">
      <w:pPr>
        <w:rPr>
          <w:ins w:id="277" w:author="Harold Linke" w:date="2025-01-29T14:30:00Z" w16du:dateUtc="2025-01-29T13:30:00Z"/>
        </w:rPr>
      </w:pPr>
      <w:r w:rsidRPr="00A603F3">
        <w:rPr>
          <w:b/>
          <w:bCs/>
        </w:rPr>
        <w:t>Achtung</w:t>
      </w:r>
      <w:r w:rsidRPr="00A603F3">
        <w:t xml:space="preserve">: Wenn du den </w:t>
      </w:r>
      <w:proofErr w:type="spellStart"/>
      <w:r w:rsidRPr="00A603F3">
        <w:t>Servo</w:t>
      </w:r>
      <w:proofErr w:type="spellEnd"/>
      <w:r w:rsidRPr="00A603F3">
        <w:t xml:space="preserve"> im Normalbereich mit den Endlagen trainierst, dann entspricht der Bereich von 0 bis 255 den PWM Werten von 1ms bis 2ms. Wenn du das selbe mit der Einstellung (Training End Pos </w:t>
      </w:r>
      <w:proofErr w:type="spellStart"/>
      <w:r w:rsidRPr="00A603F3">
        <w:t>spezial</w:t>
      </w:r>
      <w:proofErr w:type="spellEnd"/>
      <w:r w:rsidRPr="00A603F3">
        <w:t xml:space="preserve">) tust, dann umfassen die Werte 0 bis 255 die PWM Werte von 0,5ms bis 2,5ms. Damit ist ein größerer Stellumfang möglich. Es kann aber sein, </w:t>
      </w:r>
      <w:proofErr w:type="spellStart"/>
      <w:r w:rsidRPr="00A603F3">
        <w:t>daß</w:t>
      </w:r>
      <w:proofErr w:type="spellEnd"/>
      <w:r w:rsidRPr="00A603F3">
        <w:t xml:space="preserve"> nicht alle Servos diese unterstützen. Wenn der Einstellbereich mit den Endlagen bei „Training End Pos“ nicht ausreicht, kann man „Training End Pos </w:t>
      </w:r>
      <w:proofErr w:type="spellStart"/>
      <w:r w:rsidRPr="00A603F3">
        <w:t>spezial</w:t>
      </w:r>
      <w:proofErr w:type="spellEnd"/>
      <w:r w:rsidRPr="00A603F3">
        <w:t>“ ausprobieren.</w:t>
      </w:r>
    </w:p>
    <w:p w14:paraId="0DF68FEC" w14:textId="77777777" w:rsidR="00923CDE" w:rsidRDefault="00923CDE" w:rsidP="00A603F3">
      <w:pPr>
        <w:rPr>
          <w:ins w:id="278" w:author="Harold Linke" w:date="2025-01-29T14:30:00Z" w16du:dateUtc="2025-01-29T13:30:00Z"/>
        </w:rPr>
      </w:pPr>
    </w:p>
    <w:p w14:paraId="03108AE3" w14:textId="19E223BE" w:rsidR="00923CDE" w:rsidRPr="00A603F3" w:rsidRDefault="00923CDE" w:rsidP="00923CDE">
      <w:ins w:id="279" w:author="Harold Linke" w:date="2025-01-29T14:30:00Z" w16du:dateUtc="2025-01-29T13:30:00Z">
        <w:r>
          <w:t xml:space="preserve">Anmerkung: In den ersten 10 </w:t>
        </w:r>
        <w:proofErr w:type="spellStart"/>
        <w:r>
          <w:t>Sekuden</w:t>
        </w:r>
        <w:proofErr w:type="spellEnd"/>
        <w:r>
          <w:t xml:space="preserve"> nach dem Booten findet eine Bewegung nur dann statt, wenn der Wert, der als letzter </w:t>
        </w:r>
        <w:proofErr w:type="spellStart"/>
        <w:r>
          <w:t>Positioneswert</w:t>
        </w:r>
        <w:proofErr w:type="spellEnd"/>
        <w:r>
          <w:t xml:space="preserve"> gespeichert wurde "</w:t>
        </w:r>
        <w:proofErr w:type="spellStart"/>
        <w:r>
          <w:t>ueberstrichen</w:t>
        </w:r>
        <w:proofErr w:type="spellEnd"/>
        <w:r>
          <w:t xml:space="preserve">" wird, oder wenn vorher noch keine Position gespeichert </w:t>
        </w:r>
        <w:proofErr w:type="spellStart"/>
        <w:r>
          <w:t>wurd</w:t>
        </w:r>
        <w:proofErr w:type="spellEnd"/>
        <w:r>
          <w:t xml:space="preserve">. (auch nach </w:t>
        </w:r>
        <w:proofErr w:type="spellStart"/>
        <w:r>
          <w:t>Reset</w:t>
        </w:r>
        <w:proofErr w:type="spellEnd"/>
        <w:r>
          <w:t xml:space="preserve"> der letzten Position) Nach den 10 Sekunden wird JEDER Wert akzeptiert und </w:t>
        </w:r>
        <w:proofErr w:type="spellStart"/>
        <w:r>
          <w:t>ausgefuehrt</w:t>
        </w:r>
        <w:proofErr w:type="spellEnd"/>
        <w:r>
          <w:t>.</w:t>
        </w:r>
      </w:ins>
    </w:p>
    <w:p w14:paraId="2B612683" w14:textId="06105E56" w:rsidR="00A603F3" w:rsidRPr="00A603F3" w:rsidDel="00E65E02" w:rsidRDefault="00A603F3" w:rsidP="00A603F3">
      <w:pPr>
        <w:rPr>
          <w:del w:id="280" w:author="Harold Linke" w:date="2025-01-29T13:30:00Z" w16du:dateUtc="2025-01-29T12:30:00Z"/>
          <w:vanish/>
        </w:rPr>
      </w:pPr>
      <w:del w:id="281" w:author="Harold Linke" w:date="2025-01-29T13:30:00Z" w16du:dateUtc="2025-01-29T12:30:00Z">
        <w:r w:rsidRPr="00A603F3" w:rsidDel="00E65E02">
          <w:rPr>
            <w:vanish/>
          </w:rPr>
          <w:delText>Formularbeginn</w:delText>
        </w:r>
      </w:del>
    </w:p>
    <w:p w14:paraId="490F319A" w14:textId="39E3916C" w:rsidR="00A603F3" w:rsidRPr="00A603F3" w:rsidDel="00E65E02" w:rsidRDefault="00A603F3" w:rsidP="00A603F3">
      <w:pPr>
        <w:rPr>
          <w:del w:id="282" w:author="Harold Linke" w:date="2025-01-29T13:30:00Z" w16du:dateUtc="2025-01-29T12:30:00Z"/>
        </w:rPr>
      </w:pPr>
      <w:del w:id="283" w:author="Harold Linke" w:date="2025-01-29T13:30:00Z" w16du:dateUtc="2025-01-29T12:30:00Z">
        <w:r w:rsidRPr="00A603F3" w:rsidDel="00E65E02">
          <w:delText>Bearbeiten</w:delText>
        </w:r>
      </w:del>
    </w:p>
    <w:p w14:paraId="66EEBBC2" w14:textId="672D79C6" w:rsidR="00A603F3" w:rsidRPr="00A603F3" w:rsidDel="00E65E02" w:rsidRDefault="00A603F3" w:rsidP="00A603F3">
      <w:pPr>
        <w:rPr>
          <w:del w:id="284" w:author="Harold Linke" w:date="2025-01-29T13:30:00Z" w16du:dateUtc="2025-01-29T12:30:00Z"/>
          <w:vanish/>
        </w:rPr>
      </w:pPr>
      <w:del w:id="285" w:author="Harold Linke" w:date="2025-01-29T13:30:00Z" w16du:dateUtc="2025-01-29T12:30:00Z">
        <w:r w:rsidRPr="00A603F3" w:rsidDel="00E65E02">
          <w:rPr>
            <w:vanish/>
          </w:rPr>
          <w:delText>Formularende</w:delText>
        </w:r>
      </w:del>
    </w:p>
    <w:p w14:paraId="6FA5E102" w14:textId="77777777" w:rsidR="00A603F3" w:rsidRPr="00A603F3" w:rsidRDefault="00A603F3" w:rsidP="00A603F3">
      <w:pPr>
        <w:rPr>
          <w:b/>
          <w:bCs/>
        </w:rPr>
      </w:pPr>
      <w:r w:rsidRPr="00A603F3">
        <w:rPr>
          <w:b/>
          <w:bCs/>
        </w:rPr>
        <w:t>Hinweise aus der Diskussion</w:t>
      </w:r>
    </w:p>
    <w:p w14:paraId="49B5FA45" w14:textId="77777777" w:rsidR="00A603F3" w:rsidRPr="00A603F3" w:rsidRDefault="00A603F3" w:rsidP="00A603F3">
      <w:r w:rsidRPr="00A603F3">
        <w:t>Hier sind einige Hinweise aus der Diskussion im Forum zusammengefasst:</w:t>
      </w:r>
    </w:p>
    <w:p w14:paraId="654EFC4F" w14:textId="77777777" w:rsidR="00A603F3" w:rsidRPr="00A603F3" w:rsidRDefault="00A603F3" w:rsidP="00A603F3">
      <w:r w:rsidRPr="00A603F3">
        <w:t xml:space="preserve">- Genau genommen ist der Bereich von 0 bis 255, beim </w:t>
      </w:r>
      <w:proofErr w:type="spellStart"/>
      <w:r w:rsidRPr="00A603F3">
        <w:t>Direct</w:t>
      </w:r>
      <w:proofErr w:type="spellEnd"/>
      <w:r w:rsidRPr="00A603F3">
        <w:t xml:space="preserve"> Mode </w:t>
      </w:r>
      <w:proofErr w:type="spellStart"/>
      <w:r w:rsidRPr="00A603F3">
        <w:t>Servo</w:t>
      </w:r>
      <w:proofErr w:type="spellEnd"/>
      <w:r w:rsidRPr="00A603F3">
        <w:t xml:space="preserve">, eine Art „Zahlenwerte Matroschka“! (die russische „Puppe in der Puppe“) Wenn du den </w:t>
      </w:r>
      <w:proofErr w:type="spellStart"/>
      <w:r w:rsidRPr="00A603F3">
        <w:t>Servo</w:t>
      </w:r>
      <w:proofErr w:type="spellEnd"/>
      <w:r w:rsidRPr="00A603F3">
        <w:t xml:space="preserve"> im Normalbereich mit den Endlagen trainierst, dann entspricht der Bereich von 0 bis 255 den PWM Werten von 1ms bis 2ms. Wenn du das selbe mit der Einstellung (</w:t>
      </w:r>
      <w:proofErr w:type="spellStart"/>
      <w:r w:rsidRPr="00A603F3">
        <w:t>spezial</w:t>
      </w:r>
      <w:proofErr w:type="spellEnd"/>
      <w:r w:rsidRPr="00A603F3">
        <w:t>) tust, dann umfassen die Werte 0 bis 255 die PWM Werte von 0,5ms bis 2,5ms. Doch egal, welche Millisekunden Werte du für die Endlagen festlegst, der gewählte Bereich hat vom Python Programm Generator aus wieder den Bereich von 0 bis 255. Das wäre auch dann der Fall, wenn der Bereich zwischen den gewählten Endlagen sehr schmal ist. Damit erhält man in dem schmalen Bereich eine sehr hohe Genauigkeit!</w:t>
      </w:r>
    </w:p>
    <w:p w14:paraId="22325B56" w14:textId="77777777" w:rsidR="00A603F3" w:rsidRPr="00A603F3" w:rsidRDefault="00A603F3" w:rsidP="00A603F3">
      <w:r w:rsidRPr="00A603F3">
        <w:t xml:space="preserve">- Ein DM </w:t>
      </w:r>
      <w:proofErr w:type="spellStart"/>
      <w:r w:rsidRPr="00A603F3">
        <w:t>Servo</w:t>
      </w:r>
      <w:proofErr w:type="spellEnd"/>
      <w:r w:rsidRPr="00A603F3">
        <w:t xml:space="preserve"> belegt den Adressraum einer RGB LED mit drei Mal 8 Bit bzw. Werten von 0..255! Im ersten Kanal kommt eine Steuerinformation und eine CRC Prüfsumme, im zweiten Kanal ein Stellwert von 0.255 und der dritte Kanal ist bei der Std. MLL derzeit nicht genutzt. Außerdem hat die Std. MLL die ersten beiden Kanäle technisch vertauscht. - Nach meinen Messungen und meiner Erfahrung haben SG90 Servos, bei der </w:t>
      </w:r>
      <w:proofErr w:type="spellStart"/>
      <w:r w:rsidRPr="00A603F3">
        <w:t>Servo</w:t>
      </w:r>
      <w:proofErr w:type="spellEnd"/>
      <w:r w:rsidRPr="00A603F3">
        <w:t xml:space="preserve"> Norm-PWM von 1-2ms, nur 90 Grad Stellwinkel! Die 170 Grad Aussage kommt dadurch zustande, dass fast alle eben nicht 1-2ms PWMs machen, sondern mehr! Das gibt es beim DM </w:t>
      </w:r>
      <w:proofErr w:type="spellStart"/>
      <w:r w:rsidRPr="00A603F3">
        <w:t>Servo</w:t>
      </w:r>
      <w:proofErr w:type="spellEnd"/>
      <w:r w:rsidRPr="00A603F3">
        <w:t xml:space="preserve"> auch und heißt „Training Pos Mode (</w:t>
      </w:r>
      <w:proofErr w:type="spellStart"/>
      <w:r w:rsidRPr="00A603F3">
        <w:t>spezial</w:t>
      </w:r>
      <w:proofErr w:type="spellEnd"/>
      <w:r w:rsidRPr="00A603F3">
        <w:t>)“ Warnung: (gerade auch sehr kraftvolle) Servos können sich, wenn sie an den mechanischen Anschlag gefahren werden, selbst beschädigen!</w:t>
      </w:r>
    </w:p>
    <w:p w14:paraId="00E6B6A8" w14:textId="77777777" w:rsidR="00A603F3" w:rsidRPr="00A603F3" w:rsidRDefault="00A603F3" w:rsidP="00A603F3">
      <w:del w:id="286" w:author="Harold Linke" w:date="2025-01-29T14:43:00Z" w16du:dateUtc="2025-01-29T13:43:00Z">
        <w:r w:rsidRPr="00A603F3" w:rsidDel="00D41AF1">
          <w:delText xml:space="preserve">- </w:delText>
        </w:r>
      </w:del>
      <w:r w:rsidRPr="00A603F3">
        <w:t xml:space="preserve">Wenn der </w:t>
      </w:r>
      <w:proofErr w:type="spellStart"/>
      <w:r w:rsidRPr="00A603F3">
        <w:t>Attiny</w:t>
      </w:r>
      <w:proofErr w:type="spellEnd"/>
      <w:r w:rsidRPr="00A603F3">
        <w:t xml:space="preserve"> direkt an einem ARDUINO angeschlossen ist, verhält er sich komisch.</w:t>
      </w:r>
    </w:p>
    <w:p w14:paraId="2DF9F84A" w14:textId="47A333DF" w:rsidR="00A603F3" w:rsidRPr="00A603F3" w:rsidRDefault="00A603F3" w:rsidP="00A603F3">
      <w:r w:rsidRPr="00A603F3">
        <w:t xml:space="preserve">Antwort: Eine direkte Verbindung </w:t>
      </w:r>
      <w:proofErr w:type="spellStart"/>
      <w:r w:rsidRPr="00A603F3">
        <w:t>Attiny</w:t>
      </w:r>
      <w:proofErr w:type="spellEnd"/>
      <w:r w:rsidRPr="00A603F3">
        <w:t xml:space="preserve"> zum ARDUINO ist nicht zu empfehlen. Es sollte immer ein WS2811 oder WS2812 dazwischen liegen. Tatsächlich haben die Tinys hinter einer echten physikalischen WS2811 oder WS2812B LED eine ganz passable Reichweite! Die nächste WS2811, hinter dem Tiny, kann auch ganz ordentlich weg sein (z.B. 70cm kein Problem), aber ATMega238 auf ATTiny85 ist irgendwie seltsam. Es wundert mich ein wenig, denn </w:t>
      </w:r>
      <w:proofErr w:type="spellStart"/>
      <w:r w:rsidRPr="00A603F3">
        <w:t>ATTiny</w:t>
      </w:r>
      <w:proofErr w:type="spellEnd"/>
      <w:r w:rsidRPr="00A603F3">
        <w:t xml:space="preserve"> auf </w:t>
      </w:r>
      <w:proofErr w:type="spellStart"/>
      <w:r w:rsidRPr="00A603F3">
        <w:t>ATTiny</w:t>
      </w:r>
      <w:proofErr w:type="spellEnd"/>
      <w:r w:rsidRPr="00A603F3">
        <w:t xml:space="preserve">, also zwei meiner </w:t>
      </w:r>
      <w:proofErr w:type="spellStart"/>
      <w:r w:rsidRPr="00A603F3">
        <w:t>Direct</w:t>
      </w:r>
      <w:proofErr w:type="spellEnd"/>
      <w:r w:rsidRPr="00A603F3">
        <w:t xml:space="preserve"> Mode </w:t>
      </w:r>
      <w:proofErr w:type="spellStart"/>
      <w:r w:rsidRPr="00A603F3">
        <w:t>Servo</w:t>
      </w:r>
      <w:proofErr w:type="spellEnd"/>
      <w:r w:rsidRPr="00A603F3">
        <w:t xml:space="preserve"> Platinen, vertragen durchaus einen halben Meter </w:t>
      </w:r>
      <w:ins w:id="287" w:author="Harold Linke" w:date="2025-01-29T14:43:00Z" w16du:dateUtc="2025-01-29T13:43:00Z">
        <w:r w:rsidR="00D41AF1">
          <w:t>da</w:t>
        </w:r>
      </w:ins>
      <w:r w:rsidRPr="00A603F3">
        <w:t>zwischen</w:t>
      </w:r>
      <w:del w:id="288" w:author="Harold Linke" w:date="2025-01-29T14:43:00Z" w16du:dateUtc="2025-01-29T13:43:00Z">
        <w:r w:rsidRPr="00A603F3" w:rsidDel="00D41AF1">
          <w:delText>einander</w:delText>
        </w:r>
      </w:del>
      <w:r w:rsidRPr="00A603F3">
        <w:t>!</w:t>
      </w:r>
    </w:p>
    <w:p w14:paraId="4DEDB0C0" w14:textId="77777777" w:rsidR="00955AC5" w:rsidRDefault="00955AC5" w:rsidP="00A603F3">
      <w:pPr>
        <w:rPr>
          <w:ins w:id="289" w:author="Harold Linke" w:date="2025-01-29T14:00:00Z" w16du:dateUtc="2025-01-29T13:00:00Z"/>
        </w:rPr>
      </w:pPr>
    </w:p>
    <w:p w14:paraId="1678E910" w14:textId="3E4ABF10" w:rsidR="00DF4C57" w:rsidRDefault="00DF4C57" w:rsidP="00A603F3">
      <w:pPr>
        <w:rPr>
          <w:ins w:id="290" w:author="Harold Linke" w:date="2025-01-29T14:00:00Z" w16du:dateUtc="2025-01-29T13:00:00Z"/>
        </w:rPr>
      </w:pPr>
      <w:ins w:id="291" w:author="Harold Linke" w:date="2025-01-29T14:00:00Z" w16du:dateUtc="2025-01-29T13:00:00Z">
        <w:r>
          <w:t>Blinkcodes der blauen LED auf der 512 Platine:</w:t>
        </w:r>
      </w:ins>
    </w:p>
    <w:p w14:paraId="14D74597" w14:textId="77777777" w:rsidR="00932C8C" w:rsidRDefault="00932C8C" w:rsidP="00932C8C">
      <w:pPr>
        <w:rPr>
          <w:ins w:id="292" w:author="Harold Linke" w:date="2025-01-29T14:25:00Z" w16du:dateUtc="2025-01-29T13:25:00Z"/>
        </w:rPr>
      </w:pPr>
      <w:ins w:id="293" w:author="Harold Linke" w:date="2025-01-29T14:25:00Z" w16du:dateUtc="2025-01-29T13:25:00Z">
        <w:r>
          <w:t>Blinkcodes der Status-LED:</w:t>
        </w:r>
      </w:ins>
    </w:p>
    <w:p w14:paraId="3A3E2672" w14:textId="7CF16F4F" w:rsidR="00932C8C" w:rsidRDefault="00932C8C" w:rsidP="00932C8C">
      <w:pPr>
        <w:rPr>
          <w:ins w:id="294" w:author="Harold Linke" w:date="2025-01-29T14:25:00Z" w16du:dateUtc="2025-01-29T13:25:00Z"/>
        </w:rPr>
      </w:pPr>
      <w:ins w:id="295" w:author="Harold Linke" w:date="2025-01-29T14:25:00Z" w16du:dateUtc="2025-01-29T13:25:00Z">
        <w:r>
          <w:t xml:space="preserve">1. Die </w:t>
        </w:r>
        <w:proofErr w:type="spellStart"/>
        <w:r>
          <w:t>Prioritaet</w:t>
        </w:r>
        <w:proofErr w:type="spellEnd"/>
        <w:r>
          <w:t xml:space="preserve"> hat immer die WS2811 Bus Verarbeitung und nicht die Status-LED! Bei einem </w:t>
        </w:r>
        <w:proofErr w:type="spellStart"/>
        <w:r>
          <w:t>ungleichmaessigen</w:t>
        </w:r>
        <w:proofErr w:type="spellEnd"/>
        <w:r>
          <w:t xml:space="preserve"> WS2811 Signal, oder </w:t>
        </w:r>
        <w:proofErr w:type="spellStart"/>
        <w:r>
          <w:t>Stoerungen</w:t>
        </w:r>
        <w:proofErr w:type="spellEnd"/>
        <w:r>
          <w:t xml:space="preserve"> auf dem WS2811 Bus, kann es zu </w:t>
        </w:r>
        <w:proofErr w:type="spellStart"/>
        <w:r>
          <w:t>ungleichmaessigen</w:t>
        </w:r>
        <w:proofErr w:type="spellEnd"/>
        <w:r>
          <w:t xml:space="preserve"> Blinkmustern kommen! Am besten funktioniert die Status-LED bei einem </w:t>
        </w:r>
        <w:proofErr w:type="spellStart"/>
        <w:r>
          <w:t>gleichmaessigen</w:t>
        </w:r>
        <w:proofErr w:type="spellEnd"/>
        <w:r>
          <w:t xml:space="preserve"> zyklischen Refresh des WS2811 Busses!</w:t>
        </w:r>
      </w:ins>
    </w:p>
    <w:p w14:paraId="63B8BDD1" w14:textId="619846A6" w:rsidR="00932C8C" w:rsidRDefault="00932C8C" w:rsidP="00932C8C">
      <w:pPr>
        <w:rPr>
          <w:ins w:id="296" w:author="Harold Linke" w:date="2025-01-29T14:25:00Z" w16du:dateUtc="2025-01-29T13:25:00Z"/>
        </w:rPr>
      </w:pPr>
      <w:ins w:id="297" w:author="Harold Linke" w:date="2025-01-29T14:25:00Z" w16du:dateUtc="2025-01-29T13:25:00Z">
        <w:r>
          <w:t xml:space="preserve">2. Nach dem (Re)Boot leuchtet die LED </w:t>
        </w:r>
        <w:proofErr w:type="spellStart"/>
        <w:r>
          <w:t>fuer</w:t>
        </w:r>
        <w:proofErr w:type="spellEnd"/>
        <w:r>
          <w:t xml:space="preserve"> 5 Sekunden dauerhaft. Diese Zeit gilt </w:t>
        </w:r>
        <w:proofErr w:type="spellStart"/>
        <w:r>
          <w:t>fuer</w:t>
        </w:r>
        <w:proofErr w:type="spellEnd"/>
        <w:r>
          <w:t xml:space="preserve"> einen power </w:t>
        </w:r>
        <w:proofErr w:type="spellStart"/>
        <w:r>
          <w:t>up</w:t>
        </w:r>
        <w:proofErr w:type="spellEnd"/>
        <w:r>
          <w:t xml:space="preserve"> in einen aktiven WS2811 Bus. Diese Zeit</w:t>
        </w:r>
      </w:ins>
      <w:ins w:id="298" w:author="Harold Linke" w:date="2025-01-29T14:26:00Z" w16du:dateUtc="2025-01-29T13:26:00Z">
        <w:r>
          <w:t xml:space="preserve"> </w:t>
        </w:r>
      </w:ins>
      <w:proofErr w:type="spellStart"/>
      <w:ins w:id="299" w:author="Harold Linke" w:date="2025-01-29T14:25:00Z" w16du:dateUtc="2025-01-29T13:25:00Z">
        <w:r>
          <w:t>verlaengert</w:t>
        </w:r>
        <w:proofErr w:type="spellEnd"/>
        <w:r>
          <w:t xml:space="preserve"> sich auf unbestimmt, wenn der WS2811 Bus inaktiv ist, bis zu einem Zeitpunkt, zu dem der WS2811 Bus aktiv geschaltet wird.</w:t>
        </w:r>
      </w:ins>
    </w:p>
    <w:p w14:paraId="5367BF1F" w14:textId="1E94E69B" w:rsidR="00932C8C" w:rsidRDefault="00932C8C" w:rsidP="00932C8C">
      <w:pPr>
        <w:rPr>
          <w:ins w:id="300" w:author="Harold Linke" w:date="2025-01-29T14:25:00Z" w16du:dateUtc="2025-01-29T13:25:00Z"/>
        </w:rPr>
      </w:pPr>
      <w:ins w:id="301" w:author="Harold Linke" w:date="2025-01-29T14:25:00Z" w16du:dateUtc="2025-01-29T13:25:00Z">
        <w:r>
          <w:t xml:space="preserve">3. Nach den 5 Sekunden </w:t>
        </w:r>
        <w:proofErr w:type="spellStart"/>
        <w:r>
          <w:t>boot</w:t>
        </w:r>
        <w:proofErr w:type="spellEnd"/>
        <w:r>
          <w:t xml:space="preserve"> blinkt die LED in einem Wechsel von 1 Sekunde aus, zu 1 Sekunde ein, also einer Zykluszeit von 2 Sekunden, wenn</w:t>
        </w:r>
      </w:ins>
      <w:ins w:id="302" w:author="Harold Linke" w:date="2025-01-29T14:26:00Z" w16du:dateUtc="2025-01-29T13:26:00Z">
        <w:r>
          <w:t xml:space="preserve"> </w:t>
        </w:r>
      </w:ins>
      <w:ins w:id="303" w:author="Harold Linke" w:date="2025-01-29T14:25:00Z" w16du:dateUtc="2025-01-29T13:25:00Z">
        <w:r>
          <w:t xml:space="preserve">der WS2811 Bus aktiv ist (LED in dieser Phase abschaltbar). Ist bzw. wird der WS2811 Bus inaktiv wird dies mit einem schnellen Blinken mit einer Zykluszeit von 200 </w:t>
        </w:r>
        <w:proofErr w:type="spellStart"/>
        <w:r>
          <w:t>ms</w:t>
        </w:r>
        <w:proofErr w:type="spellEnd"/>
        <w:r>
          <w:t xml:space="preserve"> ein zu 200 </w:t>
        </w:r>
        <w:proofErr w:type="spellStart"/>
        <w:r>
          <w:t>ms</w:t>
        </w:r>
        <w:proofErr w:type="spellEnd"/>
        <w:r>
          <w:t xml:space="preserve"> aus, also 400 </w:t>
        </w:r>
        <w:proofErr w:type="spellStart"/>
        <w:r>
          <w:t>ms</w:t>
        </w:r>
        <w:proofErr w:type="spellEnd"/>
        <w:r>
          <w:t>, bzw. einer knappen halbe Sekunde gesamt, signalisiert. Wird der WS2811 Bus wieder aktiv, wird der 2 Sekunden Zyklus wieder aufgenommen.</w:t>
        </w:r>
      </w:ins>
    </w:p>
    <w:p w14:paraId="20B4DA7D" w14:textId="77777777" w:rsidR="00932C8C" w:rsidRDefault="00932C8C" w:rsidP="00932C8C">
      <w:pPr>
        <w:rPr>
          <w:ins w:id="304" w:author="Harold Linke" w:date="2025-01-29T14:25:00Z" w16du:dateUtc="2025-01-29T13:25:00Z"/>
        </w:rPr>
      </w:pPr>
      <w:ins w:id="305" w:author="Harold Linke" w:date="2025-01-29T14:25:00Z" w16du:dateUtc="2025-01-29T13:25:00Z">
        <w:r>
          <w:t xml:space="preserve">4. Status-LED </w:t>
        </w:r>
        <w:proofErr w:type="spellStart"/>
        <w:r>
          <w:t>waehrend</w:t>
        </w:r>
        <w:proofErr w:type="spellEnd"/>
        <w:r>
          <w:t xml:space="preserve"> des Programmierens der Endlagen</w:t>
        </w:r>
      </w:ins>
    </w:p>
    <w:p w14:paraId="552EA827" w14:textId="543BAC11" w:rsidR="00932C8C" w:rsidRDefault="00932C8C" w:rsidP="00932C8C">
      <w:pPr>
        <w:rPr>
          <w:ins w:id="306" w:author="Harold Linke" w:date="2025-01-29T14:25:00Z" w16du:dateUtc="2025-01-29T13:25:00Z"/>
        </w:rPr>
      </w:pPr>
      <w:ins w:id="307" w:author="Harold Linke" w:date="2025-01-29T14:25:00Z" w16du:dateUtc="2025-01-29T13:25:00Z">
        <w:r>
          <w:t xml:space="preserve">4.1 </w:t>
        </w:r>
        <w:proofErr w:type="spellStart"/>
        <w:r>
          <w:t>Waehrend</w:t>
        </w:r>
        <w:proofErr w:type="spellEnd"/>
        <w:r>
          <w:t xml:space="preserve"> des Einstellens der Endlagen blinkt die LED schnell mit einem Zyklus von 100 </w:t>
        </w:r>
        <w:proofErr w:type="spellStart"/>
        <w:r>
          <w:t>ms</w:t>
        </w:r>
        <w:proofErr w:type="spellEnd"/>
      </w:ins>
    </w:p>
    <w:p w14:paraId="6543957F" w14:textId="34632164" w:rsidR="00932C8C" w:rsidRDefault="00932C8C" w:rsidP="00932C8C">
      <w:pPr>
        <w:rPr>
          <w:ins w:id="308" w:author="Harold Linke" w:date="2025-01-29T14:25:00Z" w16du:dateUtc="2025-01-29T13:25:00Z"/>
        </w:rPr>
      </w:pPr>
      <w:ins w:id="309" w:author="Harold Linke" w:date="2025-01-29T14:25:00Z" w16du:dateUtc="2025-01-29T13:25:00Z">
        <w:r>
          <w:t xml:space="preserve">4.2 So lange man sich </w:t>
        </w:r>
        <w:proofErr w:type="spellStart"/>
        <w:r>
          <w:t>ausserhalb</w:t>
        </w:r>
        <w:proofErr w:type="spellEnd"/>
        <w:r>
          <w:t xml:space="preserve"> des bislang programmierten (und damit erlaubten) Bereichs befindet, blinkt die LED sehr schnell mit einem Zyklus von 20 </w:t>
        </w:r>
        <w:proofErr w:type="spellStart"/>
        <w:r>
          <w:t>ms</w:t>
        </w:r>
        <w:proofErr w:type="spellEnd"/>
      </w:ins>
    </w:p>
    <w:p w14:paraId="46F8578E" w14:textId="6A77DE2C" w:rsidR="00932C8C" w:rsidRDefault="00932C8C" w:rsidP="00932C8C">
      <w:pPr>
        <w:rPr>
          <w:ins w:id="310" w:author="Harold Linke" w:date="2025-01-29T14:25:00Z" w16du:dateUtc="2025-01-29T13:25:00Z"/>
        </w:rPr>
      </w:pPr>
      <w:ins w:id="311" w:author="Harold Linke" w:date="2025-01-29T14:25:00Z" w16du:dateUtc="2025-01-29T13:25:00Z">
        <w:r>
          <w:t>4.3 Wenn man das zweite Mal das ENTER-Bit ausl</w:t>
        </w:r>
      </w:ins>
      <w:ins w:id="312" w:author="Harold Linke" w:date="2025-01-29T14:40:00Z" w16du:dateUtc="2025-01-29T13:40:00Z">
        <w:r w:rsidR="00D41AF1">
          <w:t>ö</w:t>
        </w:r>
      </w:ins>
      <w:ins w:id="313" w:author="Harold Linke" w:date="2025-01-29T14:25:00Z" w16du:dateUtc="2025-01-29T13:25:00Z">
        <w:r>
          <w:t>st und damit die Endlagen fest programmiert, blinkt die LED kurz f</w:t>
        </w:r>
      </w:ins>
      <w:ins w:id="314" w:author="Harold Linke" w:date="2025-01-29T14:27:00Z" w16du:dateUtc="2025-01-29T13:27:00Z">
        <w:r>
          <w:t>ü</w:t>
        </w:r>
      </w:ins>
      <w:ins w:id="315" w:author="Harold Linke" w:date="2025-01-29T14:25:00Z" w16du:dateUtc="2025-01-29T13:25:00Z">
        <w:r>
          <w:t xml:space="preserve">nffach mit 20 </w:t>
        </w:r>
        <w:proofErr w:type="spellStart"/>
        <w:r>
          <w:t>ms</w:t>
        </w:r>
        <w:proofErr w:type="spellEnd"/>
        <w:r>
          <w:t xml:space="preserve">, gefolgt von Aus-Phasen von 300 </w:t>
        </w:r>
        <w:proofErr w:type="spellStart"/>
        <w:r>
          <w:t>ms</w:t>
        </w:r>
        <w:proofErr w:type="spellEnd"/>
        <w:r>
          <w:t xml:space="preserve">, </w:t>
        </w:r>
        <w:proofErr w:type="spellStart"/>
        <w:r>
          <w:t>fuer</w:t>
        </w:r>
        <w:proofErr w:type="spellEnd"/>
        <w:r>
          <w:t xml:space="preserve"> eine Gesamtzeit von 3 Sekunden.</w:t>
        </w:r>
      </w:ins>
    </w:p>
    <w:p w14:paraId="4043C903" w14:textId="09650DF7" w:rsidR="00932C8C" w:rsidRDefault="00932C8C" w:rsidP="00932C8C">
      <w:pPr>
        <w:rPr>
          <w:ins w:id="316" w:author="Harold Linke" w:date="2025-01-29T14:25:00Z" w16du:dateUtc="2025-01-29T13:25:00Z"/>
        </w:rPr>
      </w:pPr>
      <w:ins w:id="317" w:author="Harold Linke" w:date="2025-01-29T14:25:00Z" w16du:dateUtc="2025-01-29T13:25:00Z">
        <w:r>
          <w:t xml:space="preserve"> Danach ist das Programmieren abgeschlossen und es wird wieder der Blinkzyklus von 2. aufgenommen!</w:t>
        </w:r>
      </w:ins>
    </w:p>
    <w:p w14:paraId="61A87516" w14:textId="77777777" w:rsidR="00932C8C" w:rsidRDefault="00932C8C" w:rsidP="00932C8C">
      <w:pPr>
        <w:rPr>
          <w:ins w:id="318" w:author="Harold Linke" w:date="2025-01-29T14:25:00Z" w16du:dateUtc="2025-01-29T13:25:00Z"/>
        </w:rPr>
      </w:pPr>
      <w:ins w:id="319" w:author="Harold Linke" w:date="2025-01-29T14:25:00Z" w16du:dateUtc="2025-01-29T13:25:00Z">
        <w:r>
          <w:t xml:space="preserve">5. Status-LED als </w:t>
        </w:r>
        <w:proofErr w:type="spellStart"/>
        <w:r>
          <w:t>Bestaetigung</w:t>
        </w:r>
        <w:proofErr w:type="spellEnd"/>
        <w:r>
          <w:t xml:space="preserve"> des Programmierens der Maximal-Geschwindigkeit und des Endlagen-Invertierens</w:t>
        </w:r>
      </w:ins>
    </w:p>
    <w:p w14:paraId="16A0B3CC" w14:textId="69A0EF19" w:rsidR="00932C8C" w:rsidRDefault="00932C8C" w:rsidP="00932C8C">
      <w:pPr>
        <w:rPr>
          <w:ins w:id="320" w:author="Harold Linke" w:date="2025-01-29T14:25:00Z" w16du:dateUtc="2025-01-29T13:25:00Z"/>
        </w:rPr>
      </w:pPr>
      <w:ins w:id="321" w:author="Harold Linke" w:date="2025-01-29T14:25:00Z" w16du:dateUtc="2025-01-29T13:25:00Z">
        <w:r>
          <w:t xml:space="preserve">5.1 Zur </w:t>
        </w:r>
        <w:proofErr w:type="spellStart"/>
        <w:r>
          <w:t>Bestaetigung</w:t>
        </w:r>
        <w:proofErr w:type="spellEnd"/>
        <w:r>
          <w:t xml:space="preserve"> des Programmierens erfolgt ein Blinken wie bei 4.3</w:t>
        </w:r>
      </w:ins>
    </w:p>
    <w:p w14:paraId="5CA35A32" w14:textId="1036E01B" w:rsidR="00932C8C" w:rsidRDefault="00932C8C" w:rsidP="00932C8C">
      <w:pPr>
        <w:rPr>
          <w:ins w:id="322" w:author="Harold Linke" w:date="2025-01-29T14:25:00Z" w16du:dateUtc="2025-01-29T13:25:00Z"/>
        </w:rPr>
      </w:pPr>
      <w:ins w:id="323" w:author="Harold Linke" w:date="2025-01-29T14:25:00Z" w16du:dateUtc="2025-01-29T13:25:00Z">
        <w:r>
          <w:t xml:space="preserve">6. Status-LED als </w:t>
        </w:r>
        <w:proofErr w:type="spellStart"/>
        <w:r>
          <w:t>Bestaetigung</w:t>
        </w:r>
        <w:proofErr w:type="spellEnd"/>
        <w:r>
          <w:t xml:space="preserve"> eines </w:t>
        </w:r>
        <w:proofErr w:type="spellStart"/>
        <w:r>
          <w:t>Konfig</w:t>
        </w:r>
        <w:proofErr w:type="spellEnd"/>
        <w:r>
          <w:t xml:space="preserve">-RESET bzw. </w:t>
        </w:r>
        <w:proofErr w:type="spellStart"/>
        <w:r>
          <w:t>facto</w:t>
        </w:r>
      </w:ins>
      <w:ins w:id="324" w:author="Harold Linke" w:date="2025-01-29T14:40:00Z" w16du:dateUtc="2025-01-29T13:40:00Z">
        <w:r w:rsidR="00D41AF1">
          <w:t>r</w:t>
        </w:r>
      </w:ins>
      <w:ins w:id="325" w:author="Harold Linke" w:date="2025-01-29T14:25:00Z" w16du:dateUtc="2025-01-29T13:25:00Z">
        <w:r>
          <w:t>y</w:t>
        </w:r>
        <w:proofErr w:type="spellEnd"/>
        <w:r>
          <w:t xml:space="preserve"> </w:t>
        </w:r>
        <w:proofErr w:type="spellStart"/>
        <w:r>
          <w:t>default</w:t>
        </w:r>
        <w:proofErr w:type="spellEnd"/>
        <w:r>
          <w:t xml:space="preserve"> etc.</w:t>
        </w:r>
      </w:ins>
    </w:p>
    <w:p w14:paraId="746DC06D" w14:textId="02E08009" w:rsidR="00932C8C" w:rsidRDefault="00932C8C" w:rsidP="00932C8C">
      <w:pPr>
        <w:rPr>
          <w:ins w:id="326" w:author="Harold Linke" w:date="2025-01-29T14:25:00Z" w16du:dateUtc="2025-01-29T13:25:00Z"/>
        </w:rPr>
      </w:pPr>
      <w:ins w:id="327" w:author="Harold Linke" w:date="2025-01-29T14:25:00Z" w16du:dateUtc="2025-01-29T13:25:00Z">
        <w:r>
          <w:t xml:space="preserve">6.1 Nach dem </w:t>
        </w:r>
        <w:proofErr w:type="spellStart"/>
        <w:r>
          <w:t>Ausloesen</w:t>
        </w:r>
        <w:proofErr w:type="spellEnd"/>
        <w:r>
          <w:t xml:space="preserve"> eines </w:t>
        </w:r>
        <w:proofErr w:type="spellStart"/>
        <w:r>
          <w:t>factory</w:t>
        </w:r>
        <w:proofErr w:type="spellEnd"/>
        <w:r>
          <w:t xml:space="preserve"> </w:t>
        </w:r>
        <w:proofErr w:type="spellStart"/>
        <w:r>
          <w:t>default</w:t>
        </w:r>
        <w:proofErr w:type="spellEnd"/>
        <w:r>
          <w:t xml:space="preserve"> </w:t>
        </w:r>
        <w:proofErr w:type="spellStart"/>
        <w:r>
          <w:t>fuer</w:t>
        </w:r>
        <w:proofErr w:type="spellEnd"/>
        <w:r>
          <w:t xml:space="preserve"> das aktuelle </w:t>
        </w:r>
        <w:proofErr w:type="spellStart"/>
        <w:r>
          <w:t>Servo</w:t>
        </w:r>
        <w:proofErr w:type="spellEnd"/>
        <w:r>
          <w:t xml:space="preserve"> blinkt die LED kurz mit 50 </w:t>
        </w:r>
        <w:proofErr w:type="spellStart"/>
        <w:r>
          <w:t>ms</w:t>
        </w:r>
        <w:proofErr w:type="spellEnd"/>
        <w:r>
          <w:t xml:space="preserve">, gefolgt von jeweils Aus-Phasen von 750 </w:t>
        </w:r>
        <w:proofErr w:type="spellStart"/>
        <w:r>
          <w:t>ms</w:t>
        </w:r>
        <w:proofErr w:type="spellEnd"/>
        <w:r>
          <w:t xml:space="preserve">, </w:t>
        </w:r>
        <w:proofErr w:type="spellStart"/>
        <w:r>
          <w:t>fuer</w:t>
        </w:r>
        <w:proofErr w:type="spellEnd"/>
        <w:r>
          <w:t xml:space="preserve"> eine Gesamtzeit von 2 Sekunden.</w:t>
        </w:r>
      </w:ins>
    </w:p>
    <w:p w14:paraId="7EBF54C4" w14:textId="2A155A6F" w:rsidR="00932C8C" w:rsidRDefault="00932C8C" w:rsidP="00932C8C">
      <w:pPr>
        <w:rPr>
          <w:ins w:id="328" w:author="Harold Linke" w:date="2025-01-29T14:25:00Z" w16du:dateUtc="2025-01-29T13:25:00Z"/>
        </w:rPr>
      </w:pPr>
      <w:ins w:id="329" w:author="Harold Linke" w:date="2025-01-29T14:25:00Z" w16du:dateUtc="2025-01-29T13:25:00Z">
        <w:r>
          <w:t xml:space="preserve">6.2 Nach dem </w:t>
        </w:r>
        <w:proofErr w:type="spellStart"/>
        <w:r>
          <w:t>Ausloesen</w:t>
        </w:r>
        <w:proofErr w:type="spellEnd"/>
        <w:r>
          <w:t xml:space="preserve"> eines </w:t>
        </w:r>
        <w:proofErr w:type="spellStart"/>
        <w:r>
          <w:t>factory</w:t>
        </w:r>
        <w:proofErr w:type="spellEnd"/>
        <w:r>
          <w:t xml:space="preserve"> </w:t>
        </w:r>
        <w:proofErr w:type="spellStart"/>
        <w:r>
          <w:t>default</w:t>
        </w:r>
        <w:proofErr w:type="spellEnd"/>
        <w:r>
          <w:t xml:space="preserve"> </w:t>
        </w:r>
        <w:proofErr w:type="spellStart"/>
        <w:r>
          <w:t>fuer</w:t>
        </w:r>
        <w:proofErr w:type="spellEnd"/>
        <w:r>
          <w:t xml:space="preserve"> das ALLE Servos blinkt die LED kurz doppelt mit 50 </w:t>
        </w:r>
        <w:proofErr w:type="spellStart"/>
        <w:r>
          <w:t>ms</w:t>
        </w:r>
        <w:proofErr w:type="spellEnd"/>
        <w:r>
          <w:t xml:space="preserve">, gefolgt von Aus-Phasen von 650 </w:t>
        </w:r>
        <w:proofErr w:type="spellStart"/>
        <w:r>
          <w:t>ms</w:t>
        </w:r>
        <w:proofErr w:type="spellEnd"/>
        <w:r>
          <w:t xml:space="preserve">, </w:t>
        </w:r>
        <w:proofErr w:type="spellStart"/>
        <w:r>
          <w:t>fuer</w:t>
        </w:r>
        <w:proofErr w:type="spellEnd"/>
        <w:r>
          <w:t xml:space="preserve"> eine Gesamtzeit von 2 Sekunden.</w:t>
        </w:r>
      </w:ins>
    </w:p>
    <w:p w14:paraId="361CAFD7" w14:textId="09B6822F" w:rsidR="00932C8C" w:rsidRDefault="00932C8C" w:rsidP="00932C8C">
      <w:pPr>
        <w:rPr>
          <w:ins w:id="330" w:author="Harold Linke" w:date="2025-01-29T14:25:00Z" w16du:dateUtc="2025-01-29T13:25:00Z"/>
        </w:rPr>
      </w:pPr>
      <w:ins w:id="331" w:author="Harold Linke" w:date="2025-01-29T14:25:00Z" w16du:dateUtc="2025-01-29T13:25:00Z">
        <w:r>
          <w:t xml:space="preserve">6.3 Nach dem </w:t>
        </w:r>
        <w:proofErr w:type="spellStart"/>
        <w:r>
          <w:t>Zuruecksetzen</w:t>
        </w:r>
        <w:proofErr w:type="spellEnd"/>
        <w:r>
          <w:t xml:space="preserve"> der gespeicherten letzten Position blinkt die LED kurz dreifach mit 50 </w:t>
        </w:r>
        <w:proofErr w:type="spellStart"/>
        <w:r>
          <w:t>ms</w:t>
        </w:r>
        <w:proofErr w:type="spellEnd"/>
        <w:r>
          <w:t xml:space="preserve">, gefolgt von Aus-Phasen von 550 </w:t>
        </w:r>
        <w:proofErr w:type="spellStart"/>
        <w:r>
          <w:t>ms</w:t>
        </w:r>
        <w:proofErr w:type="spellEnd"/>
        <w:r>
          <w:t xml:space="preserve">, </w:t>
        </w:r>
        <w:proofErr w:type="spellStart"/>
        <w:r>
          <w:t>fuer</w:t>
        </w:r>
        <w:proofErr w:type="spellEnd"/>
        <w:r>
          <w:t xml:space="preserve"> eine Gesamtzeit von 2 Sekunden.</w:t>
        </w:r>
      </w:ins>
    </w:p>
    <w:p w14:paraId="7D33C69B" w14:textId="1BE048E0" w:rsidR="00DF4C57" w:rsidRDefault="00932C8C" w:rsidP="00932C8C">
      <w:pPr>
        <w:rPr>
          <w:ins w:id="332" w:author="Harold Linke" w:date="2025-01-29T14:25:00Z" w16du:dateUtc="2025-01-29T13:25:00Z"/>
        </w:rPr>
      </w:pPr>
      <w:ins w:id="333" w:author="Harold Linke" w:date="2025-01-29T14:25:00Z" w16du:dateUtc="2025-01-29T13:25:00Z">
        <w:r>
          <w:t>Danach wird jeweils wieder der Blinkzyklus von 2. aufgenommen!</w:t>
        </w:r>
      </w:ins>
    </w:p>
    <w:p w14:paraId="2F773F07" w14:textId="5FA7C3BD" w:rsidR="007A1390" w:rsidRDefault="00932C8C" w:rsidP="007A1390">
      <w:pPr>
        <w:rPr>
          <w:ins w:id="334" w:author="Harold Linke" w:date="2025-01-29T14:05:00Z" w16du:dateUtc="2025-01-29T13:05:00Z"/>
        </w:rPr>
      </w:pPr>
      <w:ins w:id="335" w:author="Harold Linke" w:date="2025-01-29T14:28:00Z" w16du:dateUtc="2025-01-29T13:28:00Z">
        <w:r>
          <w:t xml:space="preserve">7. </w:t>
        </w:r>
      </w:ins>
      <w:ins w:id="336" w:author="Harold Linke" w:date="2025-01-29T14:05:00Z" w16du:dateUtc="2025-01-29T13:05:00Z">
        <w:r w:rsidR="007A1390">
          <w:t>Direktes Hochladen der Firmware:</w:t>
        </w:r>
      </w:ins>
    </w:p>
    <w:p w14:paraId="5CB1B7D2" w14:textId="6E7F2CED" w:rsidR="00DF4C57" w:rsidRDefault="00932C8C" w:rsidP="00DF4C57">
      <w:pPr>
        <w:rPr>
          <w:ins w:id="337" w:author="Harold Linke" w:date="2025-01-29T14:01:00Z" w16du:dateUtc="2025-01-29T13:01:00Z"/>
        </w:rPr>
      </w:pPr>
      <w:ins w:id="338" w:author="Harold Linke" w:date="2025-01-29T14:29:00Z" w16du:dateUtc="2025-01-29T13:29:00Z">
        <w:r>
          <w:t xml:space="preserve">7.1 </w:t>
        </w:r>
      </w:ins>
      <w:ins w:id="339" w:author="Harold Linke" w:date="2025-01-29T14:00:00Z" w16du:dateUtc="2025-01-29T13:00:00Z">
        <w:r w:rsidR="00DF4C57">
          <w:t>N</w:t>
        </w:r>
      </w:ins>
      <w:ins w:id="340" w:author="Harold Linke" w:date="2025-01-29T14:01:00Z" w16du:dateUtc="2025-01-29T13:01:00Z">
        <w:r w:rsidR="00DF4C57">
          <w:t xml:space="preserve">ach </w:t>
        </w:r>
      </w:ins>
      <w:ins w:id="341" w:author="Harold Linke" w:date="2025-01-29T14:02:00Z" w16du:dateUtc="2025-01-29T13:02:00Z">
        <w:r w:rsidR="009C4C52">
          <w:t>Starten</w:t>
        </w:r>
      </w:ins>
      <w:ins w:id="342" w:author="Harold Linke" w:date="2025-01-29T14:01:00Z" w16du:dateUtc="2025-01-29T13:01:00Z">
        <w:r w:rsidR="00DF4C57">
          <w:t xml:space="preserve"> des Bootloaders:</w:t>
        </w:r>
      </w:ins>
      <w:ins w:id="343" w:author="Harold Linke" w:date="2025-01-29T14:05:00Z" w16du:dateUtc="2025-01-29T13:05:00Z">
        <w:r w:rsidR="007A1390">
          <w:t xml:space="preserve"> </w:t>
        </w:r>
      </w:ins>
      <w:ins w:id="344" w:author="Harold Linke" w:date="2025-01-29T14:01:00Z">
        <w:r w:rsidR="00DF4C57" w:rsidRPr="00DF4C57">
          <w:t>Wenn alles OK ist, dann blinkt die</w:t>
        </w:r>
      </w:ins>
      <w:ins w:id="345" w:author="Harold Linke" w:date="2025-01-29T14:01:00Z" w16du:dateUtc="2025-01-29T13:01:00Z">
        <w:r w:rsidR="00DF4C57">
          <w:t xml:space="preserve"> </w:t>
        </w:r>
      </w:ins>
      <w:ins w:id="346" w:author="Harold Linke" w:date="2025-01-29T14:01:00Z">
        <w:r w:rsidR="00DF4C57" w:rsidRPr="00DF4C57">
          <w:t xml:space="preserve"> Status-LED</w:t>
        </w:r>
      </w:ins>
      <w:ins w:id="347" w:author="Harold Linke" w:date="2025-01-29T14:01:00Z" w16du:dateUtc="2025-01-29T13:01:00Z">
        <w:r w:rsidR="00DF4C57">
          <w:t xml:space="preserve"> </w:t>
        </w:r>
      </w:ins>
      <w:ins w:id="348" w:author="Harold Linke" w:date="2025-01-29T14:01:00Z">
        <w:r w:rsidR="00DF4C57" w:rsidRPr="00DF4C57">
          <w:t>langsam, so lange auf dem Bus ein gültiges WS2811 Signal</w:t>
        </w:r>
      </w:ins>
      <w:ins w:id="349" w:author="Harold Linke" w:date="2025-01-29T14:01:00Z" w16du:dateUtc="2025-01-29T13:01:00Z">
        <w:r w:rsidR="00DF4C57">
          <w:t xml:space="preserve"> </w:t>
        </w:r>
      </w:ins>
      <w:ins w:id="350" w:author="Harold Linke" w:date="2025-01-29T14:01:00Z">
        <w:r w:rsidR="00DF4C57" w:rsidRPr="00DF4C57">
          <w:t>liegt. Ohne Signal bl</w:t>
        </w:r>
      </w:ins>
      <w:ins w:id="351" w:author="Harold Linke" w:date="2025-01-29T14:01:00Z" w16du:dateUtc="2025-01-29T13:01:00Z">
        <w:r w:rsidR="00DF4C57">
          <w:t>i</w:t>
        </w:r>
      </w:ins>
      <w:ins w:id="352" w:author="Harold Linke" w:date="2025-01-29T14:01:00Z">
        <w:r w:rsidR="00DF4C57" w:rsidRPr="00DF4C57">
          <w:t>nkt die Status-LED nicht</w:t>
        </w:r>
      </w:ins>
      <w:ins w:id="353" w:author="Harold Linke" w:date="2025-01-29T14:01:00Z" w16du:dateUtc="2025-01-29T13:01:00Z">
        <w:r w:rsidR="00DF4C57">
          <w:t xml:space="preserve"> </w:t>
        </w:r>
      </w:ins>
      <w:ins w:id="354" w:author="Harold Linke" w:date="2025-01-29T14:01:00Z">
        <w:r w:rsidR="00DF4C57" w:rsidRPr="00DF4C57">
          <w:t>sonder</w:t>
        </w:r>
      </w:ins>
      <w:ins w:id="355" w:author="Harold Linke" w:date="2025-01-29T14:01:00Z" w16du:dateUtc="2025-01-29T13:01:00Z">
        <w:r w:rsidR="00DF4C57">
          <w:t xml:space="preserve">n </w:t>
        </w:r>
      </w:ins>
      <w:ins w:id="356" w:author="Harold Linke" w:date="2025-01-29T14:01:00Z">
        <w:r w:rsidR="00DF4C57" w:rsidRPr="00DF4C57">
          <w:t>behält ihren Zustand.</w:t>
        </w:r>
      </w:ins>
    </w:p>
    <w:p w14:paraId="7423CA0A" w14:textId="4C7BCDEF" w:rsidR="009C4C52" w:rsidRDefault="00932C8C" w:rsidP="009C4C52">
      <w:pPr>
        <w:rPr>
          <w:ins w:id="357" w:author="Harold Linke" w:date="2025-01-29T14:03:00Z" w16du:dateUtc="2025-01-29T13:03:00Z"/>
        </w:rPr>
      </w:pPr>
      <w:ins w:id="358" w:author="Harold Linke" w:date="2025-01-29T14:29:00Z" w16du:dateUtc="2025-01-29T13:29:00Z">
        <w:r>
          <w:t xml:space="preserve">7.2 </w:t>
        </w:r>
      </w:ins>
      <w:ins w:id="359" w:author="Harold Linke" w:date="2025-01-29T14:02:00Z">
        <w:r w:rsidR="009C4C52" w:rsidRPr="009C4C52">
          <w:t>Wenn der Bootloader das File über den WS2811</w:t>
        </w:r>
      </w:ins>
      <w:ins w:id="360" w:author="Harold Linke" w:date="2025-01-29T14:03:00Z" w16du:dateUtc="2025-01-29T13:03:00Z">
        <w:r w:rsidR="009C4C52">
          <w:t xml:space="preserve"> </w:t>
        </w:r>
      </w:ins>
      <w:ins w:id="361" w:author="Harold Linke" w:date="2025-01-29T14:02:00Z">
        <w:r w:rsidR="009C4C52" w:rsidRPr="009C4C52">
          <w:t>Bus annimmt macht sich das an einem schnell flackernden Blinken der Status</w:t>
        </w:r>
      </w:ins>
      <w:ins w:id="362" w:author="Harold Linke" w:date="2025-01-29T14:03:00Z" w16du:dateUtc="2025-01-29T13:03:00Z">
        <w:r w:rsidR="009C4C52">
          <w:t xml:space="preserve"> LED</w:t>
        </w:r>
      </w:ins>
      <w:ins w:id="363" w:author="Harold Linke" w:date="2025-01-29T14:02:00Z">
        <w:r w:rsidR="009C4C52" w:rsidRPr="009C4C52">
          <w:t>-bemerkbar.</w:t>
        </w:r>
      </w:ins>
    </w:p>
    <w:p w14:paraId="72BBA3BB" w14:textId="43439107" w:rsidR="009C4C52" w:rsidRDefault="00932C8C" w:rsidP="009C4C52">
      <w:pPr>
        <w:rPr>
          <w:ins w:id="364" w:author="Harold Linke" w:date="2025-01-29T14:05:00Z" w16du:dateUtc="2025-01-29T13:05:00Z"/>
        </w:rPr>
      </w:pPr>
      <w:ins w:id="365" w:author="Harold Linke" w:date="2025-01-29T14:29:00Z" w16du:dateUtc="2025-01-29T13:29:00Z">
        <w:r>
          <w:t xml:space="preserve">7.3 </w:t>
        </w:r>
      </w:ins>
      <w:ins w:id="366" w:author="Harold Linke" w:date="2025-01-29T14:03:00Z">
        <w:r w:rsidR="009C4C52" w:rsidRPr="009C4C52">
          <w:t xml:space="preserve">Wenn das Laden, über den Bootloader, erfolgreich abgeschlossen wurde (CRC16 Prüfsumme OK), dann wird die </w:t>
        </w:r>
        <w:proofErr w:type="spellStart"/>
        <w:r w:rsidR="009C4C52" w:rsidRPr="009C4C52">
          <w:t>Servo</w:t>
        </w:r>
        <w:proofErr w:type="spellEnd"/>
        <w:r w:rsidR="009C4C52" w:rsidRPr="009C4C52">
          <w:t xml:space="preserve"> Firmware gestartet und die Status-LED b</w:t>
        </w:r>
      </w:ins>
      <w:ins w:id="367" w:author="Harold Linke" w:date="2025-01-29T14:04:00Z" w16du:dateUtc="2025-01-29T13:04:00Z">
        <w:r w:rsidR="009C4C52">
          <w:t>l</w:t>
        </w:r>
      </w:ins>
      <w:ins w:id="368" w:author="Harold Linke" w:date="2025-01-29T14:03:00Z">
        <w:r w:rsidR="009C4C52" w:rsidRPr="009C4C52">
          <w:t xml:space="preserve">eibt für 5 Sekunden an, bevor si </w:t>
        </w:r>
      </w:ins>
      <w:proofErr w:type="spellStart"/>
      <w:ins w:id="369" w:author="Harold Linke" w:date="2025-01-29T14:04:00Z" w16du:dateUtc="2025-01-29T13:04:00Z">
        <w:r w:rsidR="009C4C52">
          <w:t>e</w:t>
        </w:r>
      </w:ins>
      <w:ins w:id="370" w:author="Harold Linke" w:date="2025-01-29T14:03:00Z">
        <w:r w:rsidR="009C4C52" w:rsidRPr="009C4C52">
          <w:t>wieder</w:t>
        </w:r>
        <w:proofErr w:type="spellEnd"/>
        <w:r w:rsidR="009C4C52" w:rsidRPr="009C4C52">
          <w:t xml:space="preserve"> in das langsame Blinken übergeht. Wenn es</w:t>
        </w:r>
      </w:ins>
      <w:ins w:id="371" w:author="Harold Linke" w:date="2025-01-29T14:04:00Z" w16du:dateUtc="2025-01-29T13:04:00Z">
        <w:r w:rsidR="009C4C52">
          <w:t xml:space="preserve"> </w:t>
        </w:r>
      </w:ins>
      <w:ins w:id="372" w:author="Harold Linke" w:date="2025-01-29T14:03:00Z">
        <w:r w:rsidR="009C4C52" w:rsidRPr="009C4C52">
          <w:t>negativ verläuft fehlt die 5-Sekunden an Phase und es wird gleich langsam geblinkt.</w:t>
        </w:r>
      </w:ins>
    </w:p>
    <w:p w14:paraId="7D353FE7" w14:textId="77777777" w:rsidR="00DF4C57" w:rsidRPr="00A603F3" w:rsidRDefault="00DF4C57" w:rsidP="00932C8C"/>
    <w:sectPr w:rsidR="00DF4C57" w:rsidRPr="00A603F3" w:rsidSect="008E39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17347"/>
    <w:multiLevelType w:val="multilevel"/>
    <w:tmpl w:val="523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5055F"/>
    <w:multiLevelType w:val="multilevel"/>
    <w:tmpl w:val="8FE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71069"/>
    <w:multiLevelType w:val="hybridMultilevel"/>
    <w:tmpl w:val="BDECAA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BA1D16"/>
    <w:multiLevelType w:val="hybridMultilevel"/>
    <w:tmpl w:val="0276C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86596154">
    <w:abstractNumId w:val="0"/>
  </w:num>
  <w:num w:numId="2" w16cid:durableId="664673433">
    <w:abstractNumId w:val="1"/>
  </w:num>
  <w:num w:numId="3" w16cid:durableId="1446122065">
    <w:abstractNumId w:val="3"/>
  </w:num>
  <w:num w:numId="4" w16cid:durableId="12954081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old Linke">
    <w15:presenceInfo w15:providerId="AD" w15:userId="S::HaroldLinke@HALITECHGmbH.onmicrosoft.com::a2e7dead-076f-47e4-a704-cfa9089d3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F3"/>
    <w:rsid w:val="00040F93"/>
    <w:rsid w:val="000D6317"/>
    <w:rsid w:val="000E566C"/>
    <w:rsid w:val="001562F1"/>
    <w:rsid w:val="00271F60"/>
    <w:rsid w:val="002725FC"/>
    <w:rsid w:val="00280B4F"/>
    <w:rsid w:val="003028CD"/>
    <w:rsid w:val="00452E21"/>
    <w:rsid w:val="00491CF9"/>
    <w:rsid w:val="004A2BD8"/>
    <w:rsid w:val="004C6DCF"/>
    <w:rsid w:val="00507356"/>
    <w:rsid w:val="00680E8C"/>
    <w:rsid w:val="00781F78"/>
    <w:rsid w:val="007A1390"/>
    <w:rsid w:val="007B16DC"/>
    <w:rsid w:val="00847CAC"/>
    <w:rsid w:val="008939E6"/>
    <w:rsid w:val="008A302D"/>
    <w:rsid w:val="008E3949"/>
    <w:rsid w:val="00923CDE"/>
    <w:rsid w:val="00932C8C"/>
    <w:rsid w:val="00955AC5"/>
    <w:rsid w:val="009B4088"/>
    <w:rsid w:val="009C4C52"/>
    <w:rsid w:val="00A603F3"/>
    <w:rsid w:val="00B32481"/>
    <w:rsid w:val="00BC7873"/>
    <w:rsid w:val="00C17B27"/>
    <w:rsid w:val="00D41AF1"/>
    <w:rsid w:val="00D50148"/>
    <w:rsid w:val="00D5435C"/>
    <w:rsid w:val="00DF4C57"/>
    <w:rsid w:val="00DF57ED"/>
    <w:rsid w:val="00E65E02"/>
    <w:rsid w:val="00F31925"/>
    <w:rsid w:val="00F706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EAD"/>
  <w15:chartTrackingRefBased/>
  <w15:docId w15:val="{EC7D6263-6899-459A-99F4-BED5AD3E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03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A603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A603F3"/>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A603F3"/>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603F3"/>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A603F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03F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03F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03F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03F3"/>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A603F3"/>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A603F3"/>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A603F3"/>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A603F3"/>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A603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03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03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03F3"/>
    <w:rPr>
      <w:rFonts w:eastAsiaTheme="majorEastAsia" w:cstheme="majorBidi"/>
      <w:color w:val="272727" w:themeColor="text1" w:themeTint="D8"/>
    </w:rPr>
  </w:style>
  <w:style w:type="paragraph" w:styleId="Titel">
    <w:name w:val="Title"/>
    <w:basedOn w:val="Standard"/>
    <w:next w:val="Standard"/>
    <w:link w:val="TitelZchn"/>
    <w:uiPriority w:val="10"/>
    <w:qFormat/>
    <w:rsid w:val="00A60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03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03F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03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03F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03F3"/>
    <w:rPr>
      <w:i/>
      <w:iCs/>
      <w:color w:val="404040" w:themeColor="text1" w:themeTint="BF"/>
    </w:rPr>
  </w:style>
  <w:style w:type="paragraph" w:styleId="Listenabsatz">
    <w:name w:val="List Paragraph"/>
    <w:basedOn w:val="Standard"/>
    <w:uiPriority w:val="34"/>
    <w:qFormat/>
    <w:rsid w:val="00A603F3"/>
    <w:pPr>
      <w:ind w:left="720"/>
      <w:contextualSpacing/>
    </w:pPr>
  </w:style>
  <w:style w:type="character" w:styleId="IntensiveHervorhebung">
    <w:name w:val="Intense Emphasis"/>
    <w:basedOn w:val="Absatz-Standardschriftart"/>
    <w:uiPriority w:val="21"/>
    <w:qFormat/>
    <w:rsid w:val="00A603F3"/>
    <w:rPr>
      <w:i/>
      <w:iCs/>
      <w:color w:val="365F91" w:themeColor="accent1" w:themeShade="BF"/>
    </w:rPr>
  </w:style>
  <w:style w:type="paragraph" w:styleId="IntensivesZitat">
    <w:name w:val="Intense Quote"/>
    <w:basedOn w:val="Standard"/>
    <w:next w:val="Standard"/>
    <w:link w:val="IntensivesZitatZchn"/>
    <w:uiPriority w:val="30"/>
    <w:qFormat/>
    <w:rsid w:val="00A603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A603F3"/>
    <w:rPr>
      <w:i/>
      <w:iCs/>
      <w:color w:val="365F91" w:themeColor="accent1" w:themeShade="BF"/>
    </w:rPr>
  </w:style>
  <w:style w:type="character" w:styleId="IntensiverVerweis">
    <w:name w:val="Intense Reference"/>
    <w:basedOn w:val="Absatz-Standardschriftart"/>
    <w:uiPriority w:val="32"/>
    <w:qFormat/>
    <w:rsid w:val="00A603F3"/>
    <w:rPr>
      <w:b/>
      <w:bCs/>
      <w:smallCaps/>
      <w:color w:val="365F91" w:themeColor="accent1" w:themeShade="BF"/>
      <w:spacing w:val="5"/>
    </w:rPr>
  </w:style>
  <w:style w:type="paragraph" w:styleId="berarbeitung">
    <w:name w:val="Revision"/>
    <w:hidden/>
    <w:uiPriority w:val="99"/>
    <w:semiHidden/>
    <w:rsid w:val="00302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96123">
      <w:bodyDiv w:val="1"/>
      <w:marLeft w:val="0"/>
      <w:marRight w:val="0"/>
      <w:marTop w:val="0"/>
      <w:marBottom w:val="0"/>
      <w:divBdr>
        <w:top w:val="none" w:sz="0" w:space="0" w:color="auto"/>
        <w:left w:val="none" w:sz="0" w:space="0" w:color="auto"/>
        <w:bottom w:val="none" w:sz="0" w:space="0" w:color="auto"/>
        <w:right w:val="none" w:sz="0" w:space="0" w:color="auto"/>
      </w:divBdr>
    </w:div>
    <w:div w:id="741873775">
      <w:bodyDiv w:val="1"/>
      <w:marLeft w:val="0"/>
      <w:marRight w:val="0"/>
      <w:marTop w:val="0"/>
      <w:marBottom w:val="0"/>
      <w:divBdr>
        <w:top w:val="none" w:sz="0" w:space="0" w:color="auto"/>
        <w:left w:val="none" w:sz="0" w:space="0" w:color="auto"/>
        <w:bottom w:val="none" w:sz="0" w:space="0" w:color="auto"/>
        <w:right w:val="none" w:sz="0" w:space="0" w:color="auto"/>
      </w:divBdr>
    </w:div>
    <w:div w:id="1058937668">
      <w:bodyDiv w:val="1"/>
      <w:marLeft w:val="0"/>
      <w:marRight w:val="0"/>
      <w:marTop w:val="0"/>
      <w:marBottom w:val="0"/>
      <w:divBdr>
        <w:top w:val="none" w:sz="0" w:space="0" w:color="auto"/>
        <w:left w:val="none" w:sz="0" w:space="0" w:color="auto"/>
        <w:bottom w:val="none" w:sz="0" w:space="0" w:color="auto"/>
        <w:right w:val="none" w:sz="0" w:space="0" w:color="auto"/>
      </w:divBdr>
    </w:div>
    <w:div w:id="1207721549">
      <w:bodyDiv w:val="1"/>
      <w:marLeft w:val="0"/>
      <w:marRight w:val="0"/>
      <w:marTop w:val="0"/>
      <w:marBottom w:val="0"/>
      <w:divBdr>
        <w:top w:val="none" w:sz="0" w:space="0" w:color="auto"/>
        <w:left w:val="none" w:sz="0" w:space="0" w:color="auto"/>
        <w:bottom w:val="none" w:sz="0" w:space="0" w:color="auto"/>
        <w:right w:val="none" w:sz="0" w:space="0" w:color="auto"/>
      </w:divBdr>
    </w:div>
    <w:div w:id="1385448373">
      <w:bodyDiv w:val="1"/>
      <w:marLeft w:val="0"/>
      <w:marRight w:val="0"/>
      <w:marTop w:val="0"/>
      <w:marBottom w:val="0"/>
      <w:divBdr>
        <w:top w:val="none" w:sz="0" w:space="0" w:color="auto"/>
        <w:left w:val="none" w:sz="0" w:space="0" w:color="auto"/>
        <w:bottom w:val="none" w:sz="0" w:space="0" w:color="auto"/>
        <w:right w:val="none" w:sz="0" w:space="0" w:color="auto"/>
      </w:divBdr>
    </w:div>
    <w:div w:id="1450274387">
      <w:bodyDiv w:val="1"/>
      <w:marLeft w:val="0"/>
      <w:marRight w:val="0"/>
      <w:marTop w:val="0"/>
      <w:marBottom w:val="0"/>
      <w:divBdr>
        <w:top w:val="none" w:sz="0" w:space="0" w:color="auto"/>
        <w:left w:val="none" w:sz="0" w:space="0" w:color="auto"/>
        <w:bottom w:val="none" w:sz="0" w:space="0" w:color="auto"/>
        <w:right w:val="none" w:sz="0" w:space="0" w:color="auto"/>
      </w:divBdr>
      <w:divsChild>
        <w:div w:id="1151218235">
          <w:marLeft w:val="0"/>
          <w:marRight w:val="0"/>
          <w:marTop w:val="0"/>
          <w:marBottom w:val="0"/>
          <w:divBdr>
            <w:top w:val="none" w:sz="0" w:space="0" w:color="auto"/>
            <w:left w:val="none" w:sz="0" w:space="0" w:color="auto"/>
            <w:bottom w:val="none" w:sz="0" w:space="0" w:color="auto"/>
            <w:right w:val="none" w:sz="0" w:space="0" w:color="auto"/>
          </w:divBdr>
          <w:divsChild>
            <w:div w:id="728920530">
              <w:marLeft w:val="0"/>
              <w:marRight w:val="0"/>
              <w:marTop w:val="0"/>
              <w:marBottom w:val="0"/>
              <w:divBdr>
                <w:top w:val="none" w:sz="0" w:space="0" w:color="auto"/>
                <w:left w:val="none" w:sz="0" w:space="0" w:color="auto"/>
                <w:bottom w:val="none" w:sz="0" w:space="0" w:color="auto"/>
                <w:right w:val="none" w:sz="0" w:space="0" w:color="auto"/>
              </w:divBdr>
              <w:divsChild>
                <w:div w:id="739601769">
                  <w:marLeft w:val="0"/>
                  <w:marRight w:val="0"/>
                  <w:marTop w:val="0"/>
                  <w:marBottom w:val="0"/>
                  <w:divBdr>
                    <w:top w:val="none" w:sz="0" w:space="0" w:color="auto"/>
                    <w:left w:val="none" w:sz="0" w:space="0" w:color="auto"/>
                    <w:bottom w:val="none" w:sz="0" w:space="0" w:color="auto"/>
                    <w:right w:val="none" w:sz="0" w:space="0" w:color="auto"/>
                  </w:divBdr>
                </w:div>
                <w:div w:id="264968068">
                  <w:marLeft w:val="0"/>
                  <w:marRight w:val="0"/>
                  <w:marTop w:val="0"/>
                  <w:marBottom w:val="0"/>
                  <w:divBdr>
                    <w:top w:val="none" w:sz="0" w:space="0" w:color="auto"/>
                    <w:left w:val="none" w:sz="0" w:space="0" w:color="auto"/>
                    <w:bottom w:val="none" w:sz="0" w:space="0" w:color="auto"/>
                    <w:right w:val="none" w:sz="0" w:space="0" w:color="auto"/>
                  </w:divBdr>
                </w:div>
                <w:div w:id="525408590">
                  <w:marLeft w:val="0"/>
                  <w:marRight w:val="0"/>
                  <w:marTop w:val="0"/>
                  <w:marBottom w:val="0"/>
                  <w:divBdr>
                    <w:top w:val="none" w:sz="0" w:space="0" w:color="auto"/>
                    <w:left w:val="none" w:sz="0" w:space="0" w:color="auto"/>
                    <w:bottom w:val="none" w:sz="0" w:space="0" w:color="auto"/>
                    <w:right w:val="none" w:sz="0" w:space="0" w:color="auto"/>
                  </w:divBdr>
                </w:div>
                <w:div w:id="1349990942">
                  <w:marLeft w:val="0"/>
                  <w:marRight w:val="0"/>
                  <w:marTop w:val="0"/>
                  <w:marBottom w:val="0"/>
                  <w:divBdr>
                    <w:top w:val="none" w:sz="0" w:space="0" w:color="auto"/>
                    <w:left w:val="none" w:sz="0" w:space="0" w:color="auto"/>
                    <w:bottom w:val="none" w:sz="0" w:space="0" w:color="auto"/>
                    <w:right w:val="none" w:sz="0" w:space="0" w:color="auto"/>
                  </w:divBdr>
                </w:div>
                <w:div w:id="443040285">
                  <w:marLeft w:val="0"/>
                  <w:marRight w:val="0"/>
                  <w:marTop w:val="0"/>
                  <w:marBottom w:val="0"/>
                  <w:divBdr>
                    <w:top w:val="none" w:sz="0" w:space="0" w:color="auto"/>
                    <w:left w:val="none" w:sz="0" w:space="0" w:color="auto"/>
                    <w:bottom w:val="none" w:sz="0" w:space="0" w:color="auto"/>
                    <w:right w:val="none" w:sz="0" w:space="0" w:color="auto"/>
                  </w:divBdr>
                </w:div>
                <w:div w:id="1693995498">
                  <w:marLeft w:val="0"/>
                  <w:marRight w:val="0"/>
                  <w:marTop w:val="0"/>
                  <w:marBottom w:val="0"/>
                  <w:divBdr>
                    <w:top w:val="none" w:sz="0" w:space="0" w:color="auto"/>
                    <w:left w:val="none" w:sz="0" w:space="0" w:color="auto"/>
                    <w:bottom w:val="none" w:sz="0" w:space="0" w:color="auto"/>
                    <w:right w:val="none" w:sz="0" w:space="0" w:color="auto"/>
                  </w:divBdr>
                </w:div>
              </w:divsChild>
            </w:div>
            <w:div w:id="782961226">
              <w:marLeft w:val="0"/>
              <w:marRight w:val="0"/>
              <w:marTop w:val="0"/>
              <w:marBottom w:val="0"/>
              <w:divBdr>
                <w:top w:val="none" w:sz="0" w:space="0" w:color="auto"/>
                <w:left w:val="none" w:sz="0" w:space="0" w:color="auto"/>
                <w:bottom w:val="none" w:sz="0" w:space="0" w:color="auto"/>
                <w:right w:val="none" w:sz="0" w:space="0" w:color="auto"/>
              </w:divBdr>
              <w:divsChild>
                <w:div w:id="8207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32">
          <w:marLeft w:val="0"/>
          <w:marRight w:val="0"/>
          <w:marTop w:val="0"/>
          <w:marBottom w:val="0"/>
          <w:divBdr>
            <w:top w:val="none" w:sz="0" w:space="0" w:color="auto"/>
            <w:left w:val="none" w:sz="0" w:space="0" w:color="auto"/>
            <w:bottom w:val="none" w:sz="0" w:space="0" w:color="auto"/>
            <w:right w:val="none" w:sz="0" w:space="0" w:color="auto"/>
          </w:divBdr>
          <w:divsChild>
            <w:div w:id="282154319">
              <w:marLeft w:val="0"/>
              <w:marRight w:val="0"/>
              <w:marTop w:val="0"/>
              <w:marBottom w:val="0"/>
              <w:divBdr>
                <w:top w:val="none" w:sz="0" w:space="0" w:color="auto"/>
                <w:left w:val="none" w:sz="0" w:space="0" w:color="auto"/>
                <w:bottom w:val="none" w:sz="0" w:space="0" w:color="auto"/>
                <w:right w:val="none" w:sz="0" w:space="0" w:color="auto"/>
              </w:divBdr>
            </w:div>
            <w:div w:id="410732851">
              <w:marLeft w:val="0"/>
              <w:marRight w:val="0"/>
              <w:marTop w:val="0"/>
              <w:marBottom w:val="0"/>
              <w:divBdr>
                <w:top w:val="none" w:sz="0" w:space="0" w:color="auto"/>
                <w:left w:val="none" w:sz="0" w:space="0" w:color="auto"/>
                <w:bottom w:val="none" w:sz="0" w:space="0" w:color="auto"/>
                <w:right w:val="none" w:sz="0" w:space="0" w:color="auto"/>
              </w:divBdr>
              <w:divsChild>
                <w:div w:id="1189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541">
          <w:marLeft w:val="0"/>
          <w:marRight w:val="0"/>
          <w:marTop w:val="0"/>
          <w:marBottom w:val="0"/>
          <w:divBdr>
            <w:top w:val="none" w:sz="0" w:space="0" w:color="auto"/>
            <w:left w:val="none" w:sz="0" w:space="0" w:color="auto"/>
            <w:bottom w:val="none" w:sz="0" w:space="0" w:color="auto"/>
            <w:right w:val="none" w:sz="0" w:space="0" w:color="auto"/>
          </w:divBdr>
          <w:divsChild>
            <w:div w:id="1053237703">
              <w:marLeft w:val="0"/>
              <w:marRight w:val="0"/>
              <w:marTop w:val="0"/>
              <w:marBottom w:val="0"/>
              <w:divBdr>
                <w:top w:val="none" w:sz="0" w:space="0" w:color="auto"/>
                <w:left w:val="none" w:sz="0" w:space="0" w:color="auto"/>
                <w:bottom w:val="none" w:sz="0" w:space="0" w:color="auto"/>
                <w:right w:val="none" w:sz="0" w:space="0" w:color="auto"/>
              </w:divBdr>
            </w:div>
            <w:div w:id="1571423443">
              <w:marLeft w:val="0"/>
              <w:marRight w:val="0"/>
              <w:marTop w:val="0"/>
              <w:marBottom w:val="0"/>
              <w:divBdr>
                <w:top w:val="none" w:sz="0" w:space="0" w:color="auto"/>
                <w:left w:val="none" w:sz="0" w:space="0" w:color="auto"/>
                <w:bottom w:val="none" w:sz="0" w:space="0" w:color="auto"/>
                <w:right w:val="none" w:sz="0" w:space="0" w:color="auto"/>
              </w:divBdr>
              <w:divsChild>
                <w:div w:id="1432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391">
          <w:marLeft w:val="0"/>
          <w:marRight w:val="0"/>
          <w:marTop w:val="0"/>
          <w:marBottom w:val="0"/>
          <w:divBdr>
            <w:top w:val="none" w:sz="0" w:space="0" w:color="auto"/>
            <w:left w:val="none" w:sz="0" w:space="0" w:color="auto"/>
            <w:bottom w:val="none" w:sz="0" w:space="0" w:color="auto"/>
            <w:right w:val="none" w:sz="0" w:space="0" w:color="auto"/>
          </w:divBdr>
          <w:divsChild>
            <w:div w:id="1023239937">
              <w:marLeft w:val="0"/>
              <w:marRight w:val="0"/>
              <w:marTop w:val="0"/>
              <w:marBottom w:val="0"/>
              <w:divBdr>
                <w:top w:val="none" w:sz="0" w:space="0" w:color="auto"/>
                <w:left w:val="none" w:sz="0" w:space="0" w:color="auto"/>
                <w:bottom w:val="none" w:sz="0" w:space="0" w:color="auto"/>
                <w:right w:val="none" w:sz="0" w:space="0" w:color="auto"/>
              </w:divBdr>
            </w:div>
            <w:div w:id="454715703">
              <w:marLeft w:val="0"/>
              <w:marRight w:val="0"/>
              <w:marTop w:val="0"/>
              <w:marBottom w:val="0"/>
              <w:divBdr>
                <w:top w:val="none" w:sz="0" w:space="0" w:color="auto"/>
                <w:left w:val="none" w:sz="0" w:space="0" w:color="auto"/>
                <w:bottom w:val="none" w:sz="0" w:space="0" w:color="auto"/>
                <w:right w:val="none" w:sz="0" w:space="0" w:color="auto"/>
              </w:divBdr>
              <w:divsChild>
                <w:div w:id="11796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9284">
          <w:marLeft w:val="0"/>
          <w:marRight w:val="0"/>
          <w:marTop w:val="0"/>
          <w:marBottom w:val="0"/>
          <w:divBdr>
            <w:top w:val="none" w:sz="0" w:space="0" w:color="auto"/>
            <w:left w:val="none" w:sz="0" w:space="0" w:color="auto"/>
            <w:bottom w:val="none" w:sz="0" w:space="0" w:color="auto"/>
            <w:right w:val="none" w:sz="0" w:space="0" w:color="auto"/>
          </w:divBdr>
          <w:divsChild>
            <w:div w:id="825508859">
              <w:marLeft w:val="0"/>
              <w:marRight w:val="0"/>
              <w:marTop w:val="0"/>
              <w:marBottom w:val="0"/>
              <w:divBdr>
                <w:top w:val="none" w:sz="0" w:space="0" w:color="auto"/>
                <w:left w:val="none" w:sz="0" w:space="0" w:color="auto"/>
                <w:bottom w:val="none" w:sz="0" w:space="0" w:color="auto"/>
                <w:right w:val="none" w:sz="0" w:space="0" w:color="auto"/>
              </w:divBdr>
            </w:div>
            <w:div w:id="1512062448">
              <w:marLeft w:val="0"/>
              <w:marRight w:val="0"/>
              <w:marTop w:val="0"/>
              <w:marBottom w:val="0"/>
              <w:divBdr>
                <w:top w:val="none" w:sz="0" w:space="0" w:color="auto"/>
                <w:left w:val="none" w:sz="0" w:space="0" w:color="auto"/>
                <w:bottom w:val="none" w:sz="0" w:space="0" w:color="auto"/>
                <w:right w:val="none" w:sz="0" w:space="0" w:color="auto"/>
              </w:divBdr>
              <w:divsChild>
                <w:div w:id="275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4222">
          <w:marLeft w:val="0"/>
          <w:marRight w:val="0"/>
          <w:marTop w:val="0"/>
          <w:marBottom w:val="0"/>
          <w:divBdr>
            <w:top w:val="none" w:sz="0" w:space="0" w:color="auto"/>
            <w:left w:val="none" w:sz="0" w:space="0" w:color="auto"/>
            <w:bottom w:val="none" w:sz="0" w:space="0" w:color="auto"/>
            <w:right w:val="none" w:sz="0" w:space="0" w:color="auto"/>
          </w:divBdr>
          <w:divsChild>
            <w:div w:id="1870946381">
              <w:marLeft w:val="0"/>
              <w:marRight w:val="0"/>
              <w:marTop w:val="0"/>
              <w:marBottom w:val="0"/>
              <w:divBdr>
                <w:top w:val="none" w:sz="0" w:space="0" w:color="auto"/>
                <w:left w:val="none" w:sz="0" w:space="0" w:color="auto"/>
                <w:bottom w:val="none" w:sz="0" w:space="0" w:color="auto"/>
                <w:right w:val="none" w:sz="0" w:space="0" w:color="auto"/>
              </w:divBdr>
            </w:div>
            <w:div w:id="1798377236">
              <w:marLeft w:val="0"/>
              <w:marRight w:val="0"/>
              <w:marTop w:val="0"/>
              <w:marBottom w:val="0"/>
              <w:divBdr>
                <w:top w:val="none" w:sz="0" w:space="0" w:color="auto"/>
                <w:left w:val="none" w:sz="0" w:space="0" w:color="auto"/>
                <w:bottom w:val="none" w:sz="0" w:space="0" w:color="auto"/>
                <w:right w:val="none" w:sz="0" w:space="0" w:color="auto"/>
              </w:divBdr>
              <w:divsChild>
                <w:div w:id="46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195">
          <w:marLeft w:val="0"/>
          <w:marRight w:val="0"/>
          <w:marTop w:val="0"/>
          <w:marBottom w:val="0"/>
          <w:divBdr>
            <w:top w:val="none" w:sz="0" w:space="0" w:color="auto"/>
            <w:left w:val="none" w:sz="0" w:space="0" w:color="auto"/>
            <w:bottom w:val="none" w:sz="0" w:space="0" w:color="auto"/>
            <w:right w:val="none" w:sz="0" w:space="0" w:color="auto"/>
          </w:divBdr>
          <w:divsChild>
            <w:div w:id="1441803089">
              <w:marLeft w:val="0"/>
              <w:marRight w:val="0"/>
              <w:marTop w:val="0"/>
              <w:marBottom w:val="0"/>
              <w:divBdr>
                <w:top w:val="none" w:sz="0" w:space="0" w:color="auto"/>
                <w:left w:val="none" w:sz="0" w:space="0" w:color="auto"/>
                <w:bottom w:val="none" w:sz="0" w:space="0" w:color="auto"/>
                <w:right w:val="none" w:sz="0" w:space="0" w:color="auto"/>
              </w:divBdr>
            </w:div>
            <w:div w:id="2136681332">
              <w:marLeft w:val="0"/>
              <w:marRight w:val="0"/>
              <w:marTop w:val="0"/>
              <w:marBottom w:val="0"/>
              <w:divBdr>
                <w:top w:val="none" w:sz="0" w:space="0" w:color="auto"/>
                <w:left w:val="none" w:sz="0" w:space="0" w:color="auto"/>
                <w:bottom w:val="none" w:sz="0" w:space="0" w:color="auto"/>
                <w:right w:val="none" w:sz="0" w:space="0" w:color="auto"/>
              </w:divBdr>
              <w:divsChild>
                <w:div w:id="1368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145">
          <w:marLeft w:val="0"/>
          <w:marRight w:val="0"/>
          <w:marTop w:val="0"/>
          <w:marBottom w:val="0"/>
          <w:divBdr>
            <w:top w:val="none" w:sz="0" w:space="0" w:color="auto"/>
            <w:left w:val="none" w:sz="0" w:space="0" w:color="auto"/>
            <w:bottom w:val="none" w:sz="0" w:space="0" w:color="auto"/>
            <w:right w:val="none" w:sz="0" w:space="0" w:color="auto"/>
          </w:divBdr>
          <w:divsChild>
            <w:div w:id="33581388">
              <w:marLeft w:val="0"/>
              <w:marRight w:val="0"/>
              <w:marTop w:val="0"/>
              <w:marBottom w:val="0"/>
              <w:divBdr>
                <w:top w:val="none" w:sz="0" w:space="0" w:color="auto"/>
                <w:left w:val="none" w:sz="0" w:space="0" w:color="auto"/>
                <w:bottom w:val="none" w:sz="0" w:space="0" w:color="auto"/>
                <w:right w:val="none" w:sz="0" w:space="0" w:color="auto"/>
              </w:divBdr>
            </w:div>
            <w:div w:id="1023163906">
              <w:marLeft w:val="0"/>
              <w:marRight w:val="0"/>
              <w:marTop w:val="0"/>
              <w:marBottom w:val="0"/>
              <w:divBdr>
                <w:top w:val="none" w:sz="0" w:space="0" w:color="auto"/>
                <w:left w:val="none" w:sz="0" w:space="0" w:color="auto"/>
                <w:bottom w:val="none" w:sz="0" w:space="0" w:color="auto"/>
                <w:right w:val="none" w:sz="0" w:space="0" w:color="auto"/>
              </w:divBdr>
              <w:divsChild>
                <w:div w:id="7625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810">
          <w:marLeft w:val="0"/>
          <w:marRight w:val="0"/>
          <w:marTop w:val="0"/>
          <w:marBottom w:val="0"/>
          <w:divBdr>
            <w:top w:val="none" w:sz="0" w:space="0" w:color="auto"/>
            <w:left w:val="none" w:sz="0" w:space="0" w:color="auto"/>
            <w:bottom w:val="none" w:sz="0" w:space="0" w:color="auto"/>
            <w:right w:val="none" w:sz="0" w:space="0" w:color="auto"/>
          </w:divBdr>
          <w:divsChild>
            <w:div w:id="1895896645">
              <w:marLeft w:val="0"/>
              <w:marRight w:val="0"/>
              <w:marTop w:val="0"/>
              <w:marBottom w:val="0"/>
              <w:divBdr>
                <w:top w:val="none" w:sz="0" w:space="0" w:color="auto"/>
                <w:left w:val="none" w:sz="0" w:space="0" w:color="auto"/>
                <w:bottom w:val="none" w:sz="0" w:space="0" w:color="auto"/>
                <w:right w:val="none" w:sz="0" w:space="0" w:color="auto"/>
              </w:divBdr>
            </w:div>
            <w:div w:id="833834865">
              <w:marLeft w:val="0"/>
              <w:marRight w:val="0"/>
              <w:marTop w:val="0"/>
              <w:marBottom w:val="0"/>
              <w:divBdr>
                <w:top w:val="none" w:sz="0" w:space="0" w:color="auto"/>
                <w:left w:val="none" w:sz="0" w:space="0" w:color="auto"/>
                <w:bottom w:val="none" w:sz="0" w:space="0" w:color="auto"/>
                <w:right w:val="none" w:sz="0" w:space="0" w:color="auto"/>
              </w:divBdr>
              <w:divsChild>
                <w:div w:id="14799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060">
          <w:marLeft w:val="0"/>
          <w:marRight w:val="0"/>
          <w:marTop w:val="0"/>
          <w:marBottom w:val="0"/>
          <w:divBdr>
            <w:top w:val="none" w:sz="0" w:space="0" w:color="auto"/>
            <w:left w:val="none" w:sz="0" w:space="0" w:color="auto"/>
            <w:bottom w:val="none" w:sz="0" w:space="0" w:color="auto"/>
            <w:right w:val="none" w:sz="0" w:space="0" w:color="auto"/>
          </w:divBdr>
          <w:divsChild>
            <w:div w:id="236092152">
              <w:marLeft w:val="0"/>
              <w:marRight w:val="0"/>
              <w:marTop w:val="0"/>
              <w:marBottom w:val="0"/>
              <w:divBdr>
                <w:top w:val="none" w:sz="0" w:space="0" w:color="auto"/>
                <w:left w:val="none" w:sz="0" w:space="0" w:color="auto"/>
                <w:bottom w:val="none" w:sz="0" w:space="0" w:color="auto"/>
                <w:right w:val="none" w:sz="0" w:space="0" w:color="auto"/>
              </w:divBdr>
            </w:div>
            <w:div w:id="620066880">
              <w:marLeft w:val="0"/>
              <w:marRight w:val="0"/>
              <w:marTop w:val="0"/>
              <w:marBottom w:val="0"/>
              <w:divBdr>
                <w:top w:val="none" w:sz="0" w:space="0" w:color="auto"/>
                <w:left w:val="none" w:sz="0" w:space="0" w:color="auto"/>
                <w:bottom w:val="none" w:sz="0" w:space="0" w:color="auto"/>
                <w:right w:val="none" w:sz="0" w:space="0" w:color="auto"/>
              </w:divBdr>
              <w:divsChild>
                <w:div w:id="609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358">
          <w:marLeft w:val="0"/>
          <w:marRight w:val="0"/>
          <w:marTop w:val="0"/>
          <w:marBottom w:val="0"/>
          <w:divBdr>
            <w:top w:val="none" w:sz="0" w:space="0" w:color="auto"/>
            <w:left w:val="none" w:sz="0" w:space="0" w:color="auto"/>
            <w:bottom w:val="none" w:sz="0" w:space="0" w:color="auto"/>
            <w:right w:val="none" w:sz="0" w:space="0" w:color="auto"/>
          </w:divBdr>
          <w:divsChild>
            <w:div w:id="1859126312">
              <w:marLeft w:val="0"/>
              <w:marRight w:val="0"/>
              <w:marTop w:val="0"/>
              <w:marBottom w:val="0"/>
              <w:divBdr>
                <w:top w:val="none" w:sz="0" w:space="0" w:color="auto"/>
                <w:left w:val="none" w:sz="0" w:space="0" w:color="auto"/>
                <w:bottom w:val="none" w:sz="0" w:space="0" w:color="auto"/>
                <w:right w:val="none" w:sz="0" w:space="0" w:color="auto"/>
              </w:divBdr>
            </w:div>
            <w:div w:id="639042196">
              <w:marLeft w:val="0"/>
              <w:marRight w:val="0"/>
              <w:marTop w:val="0"/>
              <w:marBottom w:val="0"/>
              <w:divBdr>
                <w:top w:val="none" w:sz="0" w:space="0" w:color="auto"/>
                <w:left w:val="none" w:sz="0" w:space="0" w:color="auto"/>
                <w:bottom w:val="none" w:sz="0" w:space="0" w:color="auto"/>
                <w:right w:val="none" w:sz="0" w:space="0" w:color="auto"/>
              </w:divBdr>
              <w:divsChild>
                <w:div w:id="2059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61">
          <w:marLeft w:val="0"/>
          <w:marRight w:val="0"/>
          <w:marTop w:val="0"/>
          <w:marBottom w:val="0"/>
          <w:divBdr>
            <w:top w:val="none" w:sz="0" w:space="0" w:color="auto"/>
            <w:left w:val="none" w:sz="0" w:space="0" w:color="auto"/>
            <w:bottom w:val="none" w:sz="0" w:space="0" w:color="auto"/>
            <w:right w:val="none" w:sz="0" w:space="0" w:color="auto"/>
          </w:divBdr>
          <w:divsChild>
            <w:div w:id="1447769636">
              <w:marLeft w:val="0"/>
              <w:marRight w:val="0"/>
              <w:marTop w:val="0"/>
              <w:marBottom w:val="0"/>
              <w:divBdr>
                <w:top w:val="none" w:sz="0" w:space="0" w:color="auto"/>
                <w:left w:val="none" w:sz="0" w:space="0" w:color="auto"/>
                <w:bottom w:val="none" w:sz="0" w:space="0" w:color="auto"/>
                <w:right w:val="none" w:sz="0" w:space="0" w:color="auto"/>
              </w:divBdr>
            </w:div>
            <w:div w:id="223105915">
              <w:marLeft w:val="0"/>
              <w:marRight w:val="0"/>
              <w:marTop w:val="0"/>
              <w:marBottom w:val="0"/>
              <w:divBdr>
                <w:top w:val="none" w:sz="0" w:space="0" w:color="auto"/>
                <w:left w:val="none" w:sz="0" w:space="0" w:color="auto"/>
                <w:bottom w:val="none" w:sz="0" w:space="0" w:color="auto"/>
                <w:right w:val="none" w:sz="0" w:space="0" w:color="auto"/>
              </w:divBdr>
              <w:divsChild>
                <w:div w:id="7374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6322">
          <w:marLeft w:val="0"/>
          <w:marRight w:val="0"/>
          <w:marTop w:val="0"/>
          <w:marBottom w:val="0"/>
          <w:divBdr>
            <w:top w:val="none" w:sz="0" w:space="0" w:color="auto"/>
            <w:left w:val="none" w:sz="0" w:space="0" w:color="auto"/>
            <w:bottom w:val="none" w:sz="0" w:space="0" w:color="auto"/>
            <w:right w:val="none" w:sz="0" w:space="0" w:color="auto"/>
          </w:divBdr>
          <w:divsChild>
            <w:div w:id="1658145329">
              <w:marLeft w:val="0"/>
              <w:marRight w:val="0"/>
              <w:marTop w:val="0"/>
              <w:marBottom w:val="0"/>
              <w:divBdr>
                <w:top w:val="none" w:sz="0" w:space="0" w:color="auto"/>
                <w:left w:val="none" w:sz="0" w:space="0" w:color="auto"/>
                <w:bottom w:val="none" w:sz="0" w:space="0" w:color="auto"/>
                <w:right w:val="none" w:sz="0" w:space="0" w:color="auto"/>
              </w:divBdr>
            </w:div>
            <w:div w:id="1474250427">
              <w:marLeft w:val="0"/>
              <w:marRight w:val="0"/>
              <w:marTop w:val="0"/>
              <w:marBottom w:val="0"/>
              <w:divBdr>
                <w:top w:val="none" w:sz="0" w:space="0" w:color="auto"/>
                <w:left w:val="none" w:sz="0" w:space="0" w:color="auto"/>
                <w:bottom w:val="none" w:sz="0" w:space="0" w:color="auto"/>
                <w:right w:val="none" w:sz="0" w:space="0" w:color="auto"/>
              </w:divBdr>
              <w:divsChild>
                <w:div w:id="17875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7478">
          <w:marLeft w:val="0"/>
          <w:marRight w:val="0"/>
          <w:marTop w:val="0"/>
          <w:marBottom w:val="0"/>
          <w:divBdr>
            <w:top w:val="none" w:sz="0" w:space="0" w:color="auto"/>
            <w:left w:val="none" w:sz="0" w:space="0" w:color="auto"/>
            <w:bottom w:val="none" w:sz="0" w:space="0" w:color="auto"/>
            <w:right w:val="none" w:sz="0" w:space="0" w:color="auto"/>
          </w:divBdr>
          <w:divsChild>
            <w:div w:id="929966680">
              <w:marLeft w:val="0"/>
              <w:marRight w:val="0"/>
              <w:marTop w:val="0"/>
              <w:marBottom w:val="0"/>
              <w:divBdr>
                <w:top w:val="none" w:sz="0" w:space="0" w:color="auto"/>
                <w:left w:val="none" w:sz="0" w:space="0" w:color="auto"/>
                <w:bottom w:val="none" w:sz="0" w:space="0" w:color="auto"/>
                <w:right w:val="none" w:sz="0" w:space="0" w:color="auto"/>
              </w:divBdr>
            </w:div>
            <w:div w:id="1389500937">
              <w:marLeft w:val="0"/>
              <w:marRight w:val="0"/>
              <w:marTop w:val="0"/>
              <w:marBottom w:val="0"/>
              <w:divBdr>
                <w:top w:val="none" w:sz="0" w:space="0" w:color="auto"/>
                <w:left w:val="none" w:sz="0" w:space="0" w:color="auto"/>
                <w:bottom w:val="none" w:sz="0" w:space="0" w:color="auto"/>
                <w:right w:val="none" w:sz="0" w:space="0" w:color="auto"/>
              </w:divBdr>
              <w:divsChild>
                <w:div w:id="3199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576">
          <w:marLeft w:val="0"/>
          <w:marRight w:val="0"/>
          <w:marTop w:val="0"/>
          <w:marBottom w:val="0"/>
          <w:divBdr>
            <w:top w:val="none" w:sz="0" w:space="0" w:color="auto"/>
            <w:left w:val="none" w:sz="0" w:space="0" w:color="auto"/>
            <w:bottom w:val="none" w:sz="0" w:space="0" w:color="auto"/>
            <w:right w:val="none" w:sz="0" w:space="0" w:color="auto"/>
          </w:divBdr>
          <w:divsChild>
            <w:div w:id="2101557527">
              <w:marLeft w:val="0"/>
              <w:marRight w:val="0"/>
              <w:marTop w:val="0"/>
              <w:marBottom w:val="0"/>
              <w:divBdr>
                <w:top w:val="none" w:sz="0" w:space="0" w:color="auto"/>
                <w:left w:val="none" w:sz="0" w:space="0" w:color="auto"/>
                <w:bottom w:val="none" w:sz="0" w:space="0" w:color="auto"/>
                <w:right w:val="none" w:sz="0" w:space="0" w:color="auto"/>
              </w:divBdr>
              <w:divsChild>
                <w:div w:id="505945248">
                  <w:marLeft w:val="0"/>
                  <w:marRight w:val="0"/>
                  <w:marTop w:val="0"/>
                  <w:marBottom w:val="0"/>
                  <w:divBdr>
                    <w:top w:val="none" w:sz="0" w:space="0" w:color="auto"/>
                    <w:left w:val="none" w:sz="0" w:space="0" w:color="auto"/>
                    <w:bottom w:val="none" w:sz="0" w:space="0" w:color="auto"/>
                    <w:right w:val="none" w:sz="0" w:space="0" w:color="auto"/>
                  </w:divBdr>
                </w:div>
                <w:div w:id="1154102048">
                  <w:marLeft w:val="0"/>
                  <w:marRight w:val="0"/>
                  <w:marTop w:val="0"/>
                  <w:marBottom w:val="0"/>
                  <w:divBdr>
                    <w:top w:val="none" w:sz="0" w:space="0" w:color="auto"/>
                    <w:left w:val="none" w:sz="0" w:space="0" w:color="auto"/>
                    <w:bottom w:val="none" w:sz="0" w:space="0" w:color="auto"/>
                    <w:right w:val="none" w:sz="0" w:space="0" w:color="auto"/>
                  </w:divBdr>
                </w:div>
                <w:div w:id="1799031093">
                  <w:marLeft w:val="0"/>
                  <w:marRight w:val="0"/>
                  <w:marTop w:val="0"/>
                  <w:marBottom w:val="0"/>
                  <w:divBdr>
                    <w:top w:val="none" w:sz="0" w:space="0" w:color="auto"/>
                    <w:left w:val="none" w:sz="0" w:space="0" w:color="auto"/>
                    <w:bottom w:val="none" w:sz="0" w:space="0" w:color="auto"/>
                    <w:right w:val="none" w:sz="0" w:space="0" w:color="auto"/>
                  </w:divBdr>
                </w:div>
                <w:div w:id="1093085400">
                  <w:marLeft w:val="0"/>
                  <w:marRight w:val="0"/>
                  <w:marTop w:val="0"/>
                  <w:marBottom w:val="0"/>
                  <w:divBdr>
                    <w:top w:val="none" w:sz="0" w:space="0" w:color="auto"/>
                    <w:left w:val="none" w:sz="0" w:space="0" w:color="auto"/>
                    <w:bottom w:val="none" w:sz="0" w:space="0" w:color="auto"/>
                    <w:right w:val="none" w:sz="0" w:space="0" w:color="auto"/>
                  </w:divBdr>
                </w:div>
                <w:div w:id="22706040">
                  <w:marLeft w:val="0"/>
                  <w:marRight w:val="0"/>
                  <w:marTop w:val="0"/>
                  <w:marBottom w:val="0"/>
                  <w:divBdr>
                    <w:top w:val="none" w:sz="0" w:space="0" w:color="auto"/>
                    <w:left w:val="none" w:sz="0" w:space="0" w:color="auto"/>
                    <w:bottom w:val="none" w:sz="0" w:space="0" w:color="auto"/>
                    <w:right w:val="none" w:sz="0" w:space="0" w:color="auto"/>
                  </w:divBdr>
                </w:div>
                <w:div w:id="1342783347">
                  <w:marLeft w:val="0"/>
                  <w:marRight w:val="0"/>
                  <w:marTop w:val="0"/>
                  <w:marBottom w:val="0"/>
                  <w:divBdr>
                    <w:top w:val="none" w:sz="0" w:space="0" w:color="auto"/>
                    <w:left w:val="none" w:sz="0" w:space="0" w:color="auto"/>
                    <w:bottom w:val="none" w:sz="0" w:space="0" w:color="auto"/>
                    <w:right w:val="none" w:sz="0" w:space="0" w:color="auto"/>
                  </w:divBdr>
                </w:div>
                <w:div w:id="1039671156">
                  <w:marLeft w:val="0"/>
                  <w:marRight w:val="0"/>
                  <w:marTop w:val="0"/>
                  <w:marBottom w:val="0"/>
                  <w:divBdr>
                    <w:top w:val="none" w:sz="0" w:space="0" w:color="auto"/>
                    <w:left w:val="none" w:sz="0" w:space="0" w:color="auto"/>
                    <w:bottom w:val="none" w:sz="0" w:space="0" w:color="auto"/>
                    <w:right w:val="none" w:sz="0" w:space="0" w:color="auto"/>
                  </w:divBdr>
                </w:div>
                <w:div w:id="893156122">
                  <w:marLeft w:val="0"/>
                  <w:marRight w:val="0"/>
                  <w:marTop w:val="0"/>
                  <w:marBottom w:val="0"/>
                  <w:divBdr>
                    <w:top w:val="none" w:sz="0" w:space="0" w:color="auto"/>
                    <w:left w:val="none" w:sz="0" w:space="0" w:color="auto"/>
                    <w:bottom w:val="none" w:sz="0" w:space="0" w:color="auto"/>
                    <w:right w:val="none" w:sz="0" w:space="0" w:color="auto"/>
                  </w:divBdr>
                </w:div>
                <w:div w:id="898901076">
                  <w:marLeft w:val="0"/>
                  <w:marRight w:val="0"/>
                  <w:marTop w:val="0"/>
                  <w:marBottom w:val="0"/>
                  <w:divBdr>
                    <w:top w:val="none" w:sz="0" w:space="0" w:color="auto"/>
                    <w:left w:val="none" w:sz="0" w:space="0" w:color="auto"/>
                    <w:bottom w:val="none" w:sz="0" w:space="0" w:color="auto"/>
                    <w:right w:val="none" w:sz="0" w:space="0" w:color="auto"/>
                  </w:divBdr>
                </w:div>
                <w:div w:id="794102007">
                  <w:marLeft w:val="0"/>
                  <w:marRight w:val="0"/>
                  <w:marTop w:val="0"/>
                  <w:marBottom w:val="0"/>
                  <w:divBdr>
                    <w:top w:val="none" w:sz="0" w:space="0" w:color="auto"/>
                    <w:left w:val="none" w:sz="0" w:space="0" w:color="auto"/>
                    <w:bottom w:val="none" w:sz="0" w:space="0" w:color="auto"/>
                    <w:right w:val="none" w:sz="0" w:space="0" w:color="auto"/>
                  </w:divBdr>
                </w:div>
              </w:divsChild>
            </w:div>
            <w:div w:id="843132072">
              <w:marLeft w:val="0"/>
              <w:marRight w:val="0"/>
              <w:marTop w:val="0"/>
              <w:marBottom w:val="0"/>
              <w:divBdr>
                <w:top w:val="none" w:sz="0" w:space="0" w:color="auto"/>
                <w:left w:val="none" w:sz="0" w:space="0" w:color="auto"/>
                <w:bottom w:val="none" w:sz="0" w:space="0" w:color="auto"/>
                <w:right w:val="none" w:sz="0" w:space="0" w:color="auto"/>
              </w:divBdr>
              <w:divsChild>
                <w:div w:id="9965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989">
          <w:marLeft w:val="0"/>
          <w:marRight w:val="0"/>
          <w:marTop w:val="0"/>
          <w:marBottom w:val="0"/>
          <w:divBdr>
            <w:top w:val="none" w:sz="0" w:space="0" w:color="auto"/>
            <w:left w:val="none" w:sz="0" w:space="0" w:color="auto"/>
            <w:bottom w:val="none" w:sz="0" w:space="0" w:color="auto"/>
            <w:right w:val="none" w:sz="0" w:space="0" w:color="auto"/>
          </w:divBdr>
          <w:divsChild>
            <w:div w:id="1010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223">
      <w:bodyDiv w:val="1"/>
      <w:marLeft w:val="0"/>
      <w:marRight w:val="0"/>
      <w:marTop w:val="0"/>
      <w:marBottom w:val="0"/>
      <w:divBdr>
        <w:top w:val="none" w:sz="0" w:space="0" w:color="auto"/>
        <w:left w:val="none" w:sz="0" w:space="0" w:color="auto"/>
        <w:bottom w:val="none" w:sz="0" w:space="0" w:color="auto"/>
        <w:right w:val="none" w:sz="0" w:space="0" w:color="auto"/>
      </w:divBdr>
    </w:div>
    <w:div w:id="1665864300">
      <w:bodyDiv w:val="1"/>
      <w:marLeft w:val="0"/>
      <w:marRight w:val="0"/>
      <w:marTop w:val="0"/>
      <w:marBottom w:val="0"/>
      <w:divBdr>
        <w:top w:val="none" w:sz="0" w:space="0" w:color="auto"/>
        <w:left w:val="none" w:sz="0" w:space="0" w:color="auto"/>
        <w:bottom w:val="none" w:sz="0" w:space="0" w:color="auto"/>
        <w:right w:val="none" w:sz="0" w:space="0" w:color="auto"/>
      </w:divBdr>
      <w:divsChild>
        <w:div w:id="1568682702">
          <w:marLeft w:val="0"/>
          <w:marRight w:val="0"/>
          <w:marTop w:val="0"/>
          <w:marBottom w:val="0"/>
          <w:divBdr>
            <w:top w:val="none" w:sz="0" w:space="0" w:color="auto"/>
            <w:left w:val="none" w:sz="0" w:space="0" w:color="auto"/>
            <w:bottom w:val="none" w:sz="0" w:space="0" w:color="auto"/>
            <w:right w:val="none" w:sz="0" w:space="0" w:color="auto"/>
          </w:divBdr>
          <w:divsChild>
            <w:div w:id="805050606">
              <w:marLeft w:val="0"/>
              <w:marRight w:val="0"/>
              <w:marTop w:val="0"/>
              <w:marBottom w:val="0"/>
              <w:divBdr>
                <w:top w:val="none" w:sz="0" w:space="0" w:color="auto"/>
                <w:left w:val="none" w:sz="0" w:space="0" w:color="auto"/>
                <w:bottom w:val="none" w:sz="0" w:space="0" w:color="auto"/>
                <w:right w:val="none" w:sz="0" w:space="0" w:color="auto"/>
              </w:divBdr>
              <w:divsChild>
                <w:div w:id="1655447933">
                  <w:marLeft w:val="0"/>
                  <w:marRight w:val="0"/>
                  <w:marTop w:val="0"/>
                  <w:marBottom w:val="0"/>
                  <w:divBdr>
                    <w:top w:val="none" w:sz="0" w:space="0" w:color="auto"/>
                    <w:left w:val="none" w:sz="0" w:space="0" w:color="auto"/>
                    <w:bottom w:val="none" w:sz="0" w:space="0" w:color="auto"/>
                    <w:right w:val="none" w:sz="0" w:space="0" w:color="auto"/>
                  </w:divBdr>
                </w:div>
                <w:div w:id="1442143601">
                  <w:marLeft w:val="0"/>
                  <w:marRight w:val="0"/>
                  <w:marTop w:val="0"/>
                  <w:marBottom w:val="0"/>
                  <w:divBdr>
                    <w:top w:val="none" w:sz="0" w:space="0" w:color="auto"/>
                    <w:left w:val="none" w:sz="0" w:space="0" w:color="auto"/>
                    <w:bottom w:val="none" w:sz="0" w:space="0" w:color="auto"/>
                    <w:right w:val="none" w:sz="0" w:space="0" w:color="auto"/>
                  </w:divBdr>
                </w:div>
                <w:div w:id="1583877788">
                  <w:marLeft w:val="0"/>
                  <w:marRight w:val="0"/>
                  <w:marTop w:val="0"/>
                  <w:marBottom w:val="0"/>
                  <w:divBdr>
                    <w:top w:val="none" w:sz="0" w:space="0" w:color="auto"/>
                    <w:left w:val="none" w:sz="0" w:space="0" w:color="auto"/>
                    <w:bottom w:val="none" w:sz="0" w:space="0" w:color="auto"/>
                    <w:right w:val="none" w:sz="0" w:space="0" w:color="auto"/>
                  </w:divBdr>
                </w:div>
                <w:div w:id="2009090215">
                  <w:marLeft w:val="0"/>
                  <w:marRight w:val="0"/>
                  <w:marTop w:val="0"/>
                  <w:marBottom w:val="0"/>
                  <w:divBdr>
                    <w:top w:val="none" w:sz="0" w:space="0" w:color="auto"/>
                    <w:left w:val="none" w:sz="0" w:space="0" w:color="auto"/>
                    <w:bottom w:val="none" w:sz="0" w:space="0" w:color="auto"/>
                    <w:right w:val="none" w:sz="0" w:space="0" w:color="auto"/>
                  </w:divBdr>
                </w:div>
                <w:div w:id="1068069023">
                  <w:marLeft w:val="0"/>
                  <w:marRight w:val="0"/>
                  <w:marTop w:val="0"/>
                  <w:marBottom w:val="0"/>
                  <w:divBdr>
                    <w:top w:val="none" w:sz="0" w:space="0" w:color="auto"/>
                    <w:left w:val="none" w:sz="0" w:space="0" w:color="auto"/>
                    <w:bottom w:val="none" w:sz="0" w:space="0" w:color="auto"/>
                    <w:right w:val="none" w:sz="0" w:space="0" w:color="auto"/>
                  </w:divBdr>
                </w:div>
                <w:div w:id="612320055">
                  <w:marLeft w:val="0"/>
                  <w:marRight w:val="0"/>
                  <w:marTop w:val="0"/>
                  <w:marBottom w:val="0"/>
                  <w:divBdr>
                    <w:top w:val="none" w:sz="0" w:space="0" w:color="auto"/>
                    <w:left w:val="none" w:sz="0" w:space="0" w:color="auto"/>
                    <w:bottom w:val="none" w:sz="0" w:space="0" w:color="auto"/>
                    <w:right w:val="none" w:sz="0" w:space="0" w:color="auto"/>
                  </w:divBdr>
                </w:div>
              </w:divsChild>
            </w:div>
            <w:div w:id="626356474">
              <w:marLeft w:val="0"/>
              <w:marRight w:val="0"/>
              <w:marTop w:val="0"/>
              <w:marBottom w:val="0"/>
              <w:divBdr>
                <w:top w:val="none" w:sz="0" w:space="0" w:color="auto"/>
                <w:left w:val="none" w:sz="0" w:space="0" w:color="auto"/>
                <w:bottom w:val="none" w:sz="0" w:space="0" w:color="auto"/>
                <w:right w:val="none" w:sz="0" w:space="0" w:color="auto"/>
              </w:divBdr>
              <w:divsChild>
                <w:div w:id="2060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500">
          <w:marLeft w:val="0"/>
          <w:marRight w:val="0"/>
          <w:marTop w:val="0"/>
          <w:marBottom w:val="0"/>
          <w:divBdr>
            <w:top w:val="none" w:sz="0" w:space="0" w:color="auto"/>
            <w:left w:val="none" w:sz="0" w:space="0" w:color="auto"/>
            <w:bottom w:val="none" w:sz="0" w:space="0" w:color="auto"/>
            <w:right w:val="none" w:sz="0" w:space="0" w:color="auto"/>
          </w:divBdr>
          <w:divsChild>
            <w:div w:id="407191765">
              <w:marLeft w:val="0"/>
              <w:marRight w:val="0"/>
              <w:marTop w:val="0"/>
              <w:marBottom w:val="0"/>
              <w:divBdr>
                <w:top w:val="none" w:sz="0" w:space="0" w:color="auto"/>
                <w:left w:val="none" w:sz="0" w:space="0" w:color="auto"/>
                <w:bottom w:val="none" w:sz="0" w:space="0" w:color="auto"/>
                <w:right w:val="none" w:sz="0" w:space="0" w:color="auto"/>
              </w:divBdr>
            </w:div>
            <w:div w:id="1544445024">
              <w:marLeft w:val="0"/>
              <w:marRight w:val="0"/>
              <w:marTop w:val="0"/>
              <w:marBottom w:val="0"/>
              <w:divBdr>
                <w:top w:val="none" w:sz="0" w:space="0" w:color="auto"/>
                <w:left w:val="none" w:sz="0" w:space="0" w:color="auto"/>
                <w:bottom w:val="none" w:sz="0" w:space="0" w:color="auto"/>
                <w:right w:val="none" w:sz="0" w:space="0" w:color="auto"/>
              </w:divBdr>
              <w:divsChild>
                <w:div w:id="1391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003">
          <w:marLeft w:val="0"/>
          <w:marRight w:val="0"/>
          <w:marTop w:val="0"/>
          <w:marBottom w:val="0"/>
          <w:divBdr>
            <w:top w:val="none" w:sz="0" w:space="0" w:color="auto"/>
            <w:left w:val="none" w:sz="0" w:space="0" w:color="auto"/>
            <w:bottom w:val="none" w:sz="0" w:space="0" w:color="auto"/>
            <w:right w:val="none" w:sz="0" w:space="0" w:color="auto"/>
          </w:divBdr>
          <w:divsChild>
            <w:div w:id="269169283">
              <w:marLeft w:val="0"/>
              <w:marRight w:val="0"/>
              <w:marTop w:val="0"/>
              <w:marBottom w:val="0"/>
              <w:divBdr>
                <w:top w:val="none" w:sz="0" w:space="0" w:color="auto"/>
                <w:left w:val="none" w:sz="0" w:space="0" w:color="auto"/>
                <w:bottom w:val="none" w:sz="0" w:space="0" w:color="auto"/>
                <w:right w:val="none" w:sz="0" w:space="0" w:color="auto"/>
              </w:divBdr>
            </w:div>
            <w:div w:id="1923177755">
              <w:marLeft w:val="0"/>
              <w:marRight w:val="0"/>
              <w:marTop w:val="0"/>
              <w:marBottom w:val="0"/>
              <w:divBdr>
                <w:top w:val="none" w:sz="0" w:space="0" w:color="auto"/>
                <w:left w:val="none" w:sz="0" w:space="0" w:color="auto"/>
                <w:bottom w:val="none" w:sz="0" w:space="0" w:color="auto"/>
                <w:right w:val="none" w:sz="0" w:space="0" w:color="auto"/>
              </w:divBdr>
              <w:divsChild>
                <w:div w:id="1728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546">
          <w:marLeft w:val="0"/>
          <w:marRight w:val="0"/>
          <w:marTop w:val="0"/>
          <w:marBottom w:val="0"/>
          <w:divBdr>
            <w:top w:val="none" w:sz="0" w:space="0" w:color="auto"/>
            <w:left w:val="none" w:sz="0" w:space="0" w:color="auto"/>
            <w:bottom w:val="none" w:sz="0" w:space="0" w:color="auto"/>
            <w:right w:val="none" w:sz="0" w:space="0" w:color="auto"/>
          </w:divBdr>
          <w:divsChild>
            <w:div w:id="1921601751">
              <w:marLeft w:val="0"/>
              <w:marRight w:val="0"/>
              <w:marTop w:val="0"/>
              <w:marBottom w:val="0"/>
              <w:divBdr>
                <w:top w:val="none" w:sz="0" w:space="0" w:color="auto"/>
                <w:left w:val="none" w:sz="0" w:space="0" w:color="auto"/>
                <w:bottom w:val="none" w:sz="0" w:space="0" w:color="auto"/>
                <w:right w:val="none" w:sz="0" w:space="0" w:color="auto"/>
              </w:divBdr>
            </w:div>
            <w:div w:id="194659906">
              <w:marLeft w:val="0"/>
              <w:marRight w:val="0"/>
              <w:marTop w:val="0"/>
              <w:marBottom w:val="0"/>
              <w:divBdr>
                <w:top w:val="none" w:sz="0" w:space="0" w:color="auto"/>
                <w:left w:val="none" w:sz="0" w:space="0" w:color="auto"/>
                <w:bottom w:val="none" w:sz="0" w:space="0" w:color="auto"/>
                <w:right w:val="none" w:sz="0" w:space="0" w:color="auto"/>
              </w:divBdr>
              <w:divsChild>
                <w:div w:id="1721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635">
          <w:marLeft w:val="0"/>
          <w:marRight w:val="0"/>
          <w:marTop w:val="0"/>
          <w:marBottom w:val="0"/>
          <w:divBdr>
            <w:top w:val="none" w:sz="0" w:space="0" w:color="auto"/>
            <w:left w:val="none" w:sz="0" w:space="0" w:color="auto"/>
            <w:bottom w:val="none" w:sz="0" w:space="0" w:color="auto"/>
            <w:right w:val="none" w:sz="0" w:space="0" w:color="auto"/>
          </w:divBdr>
          <w:divsChild>
            <w:div w:id="1092747660">
              <w:marLeft w:val="0"/>
              <w:marRight w:val="0"/>
              <w:marTop w:val="0"/>
              <w:marBottom w:val="0"/>
              <w:divBdr>
                <w:top w:val="none" w:sz="0" w:space="0" w:color="auto"/>
                <w:left w:val="none" w:sz="0" w:space="0" w:color="auto"/>
                <w:bottom w:val="none" w:sz="0" w:space="0" w:color="auto"/>
                <w:right w:val="none" w:sz="0" w:space="0" w:color="auto"/>
              </w:divBdr>
            </w:div>
            <w:div w:id="776171402">
              <w:marLeft w:val="0"/>
              <w:marRight w:val="0"/>
              <w:marTop w:val="0"/>
              <w:marBottom w:val="0"/>
              <w:divBdr>
                <w:top w:val="none" w:sz="0" w:space="0" w:color="auto"/>
                <w:left w:val="none" w:sz="0" w:space="0" w:color="auto"/>
                <w:bottom w:val="none" w:sz="0" w:space="0" w:color="auto"/>
                <w:right w:val="none" w:sz="0" w:space="0" w:color="auto"/>
              </w:divBdr>
              <w:divsChild>
                <w:div w:id="1776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8497">
          <w:marLeft w:val="0"/>
          <w:marRight w:val="0"/>
          <w:marTop w:val="0"/>
          <w:marBottom w:val="0"/>
          <w:divBdr>
            <w:top w:val="none" w:sz="0" w:space="0" w:color="auto"/>
            <w:left w:val="none" w:sz="0" w:space="0" w:color="auto"/>
            <w:bottom w:val="none" w:sz="0" w:space="0" w:color="auto"/>
            <w:right w:val="none" w:sz="0" w:space="0" w:color="auto"/>
          </w:divBdr>
          <w:divsChild>
            <w:div w:id="1133405953">
              <w:marLeft w:val="0"/>
              <w:marRight w:val="0"/>
              <w:marTop w:val="0"/>
              <w:marBottom w:val="0"/>
              <w:divBdr>
                <w:top w:val="none" w:sz="0" w:space="0" w:color="auto"/>
                <w:left w:val="none" w:sz="0" w:space="0" w:color="auto"/>
                <w:bottom w:val="none" w:sz="0" w:space="0" w:color="auto"/>
                <w:right w:val="none" w:sz="0" w:space="0" w:color="auto"/>
              </w:divBdr>
            </w:div>
            <w:div w:id="397947506">
              <w:marLeft w:val="0"/>
              <w:marRight w:val="0"/>
              <w:marTop w:val="0"/>
              <w:marBottom w:val="0"/>
              <w:divBdr>
                <w:top w:val="none" w:sz="0" w:space="0" w:color="auto"/>
                <w:left w:val="none" w:sz="0" w:space="0" w:color="auto"/>
                <w:bottom w:val="none" w:sz="0" w:space="0" w:color="auto"/>
                <w:right w:val="none" w:sz="0" w:space="0" w:color="auto"/>
              </w:divBdr>
              <w:divsChild>
                <w:div w:id="1158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747">
          <w:marLeft w:val="0"/>
          <w:marRight w:val="0"/>
          <w:marTop w:val="0"/>
          <w:marBottom w:val="0"/>
          <w:divBdr>
            <w:top w:val="none" w:sz="0" w:space="0" w:color="auto"/>
            <w:left w:val="none" w:sz="0" w:space="0" w:color="auto"/>
            <w:bottom w:val="none" w:sz="0" w:space="0" w:color="auto"/>
            <w:right w:val="none" w:sz="0" w:space="0" w:color="auto"/>
          </w:divBdr>
          <w:divsChild>
            <w:div w:id="998190866">
              <w:marLeft w:val="0"/>
              <w:marRight w:val="0"/>
              <w:marTop w:val="0"/>
              <w:marBottom w:val="0"/>
              <w:divBdr>
                <w:top w:val="none" w:sz="0" w:space="0" w:color="auto"/>
                <w:left w:val="none" w:sz="0" w:space="0" w:color="auto"/>
                <w:bottom w:val="none" w:sz="0" w:space="0" w:color="auto"/>
                <w:right w:val="none" w:sz="0" w:space="0" w:color="auto"/>
              </w:divBdr>
            </w:div>
            <w:div w:id="1810244121">
              <w:marLeft w:val="0"/>
              <w:marRight w:val="0"/>
              <w:marTop w:val="0"/>
              <w:marBottom w:val="0"/>
              <w:divBdr>
                <w:top w:val="none" w:sz="0" w:space="0" w:color="auto"/>
                <w:left w:val="none" w:sz="0" w:space="0" w:color="auto"/>
                <w:bottom w:val="none" w:sz="0" w:space="0" w:color="auto"/>
                <w:right w:val="none" w:sz="0" w:space="0" w:color="auto"/>
              </w:divBdr>
              <w:divsChild>
                <w:div w:id="16990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709">
          <w:marLeft w:val="0"/>
          <w:marRight w:val="0"/>
          <w:marTop w:val="0"/>
          <w:marBottom w:val="0"/>
          <w:divBdr>
            <w:top w:val="none" w:sz="0" w:space="0" w:color="auto"/>
            <w:left w:val="none" w:sz="0" w:space="0" w:color="auto"/>
            <w:bottom w:val="none" w:sz="0" w:space="0" w:color="auto"/>
            <w:right w:val="none" w:sz="0" w:space="0" w:color="auto"/>
          </w:divBdr>
          <w:divsChild>
            <w:div w:id="942565809">
              <w:marLeft w:val="0"/>
              <w:marRight w:val="0"/>
              <w:marTop w:val="0"/>
              <w:marBottom w:val="0"/>
              <w:divBdr>
                <w:top w:val="none" w:sz="0" w:space="0" w:color="auto"/>
                <w:left w:val="none" w:sz="0" w:space="0" w:color="auto"/>
                <w:bottom w:val="none" w:sz="0" w:space="0" w:color="auto"/>
                <w:right w:val="none" w:sz="0" w:space="0" w:color="auto"/>
              </w:divBdr>
            </w:div>
            <w:div w:id="1639604901">
              <w:marLeft w:val="0"/>
              <w:marRight w:val="0"/>
              <w:marTop w:val="0"/>
              <w:marBottom w:val="0"/>
              <w:divBdr>
                <w:top w:val="none" w:sz="0" w:space="0" w:color="auto"/>
                <w:left w:val="none" w:sz="0" w:space="0" w:color="auto"/>
                <w:bottom w:val="none" w:sz="0" w:space="0" w:color="auto"/>
                <w:right w:val="none" w:sz="0" w:space="0" w:color="auto"/>
              </w:divBdr>
              <w:divsChild>
                <w:div w:id="14518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348">
          <w:marLeft w:val="0"/>
          <w:marRight w:val="0"/>
          <w:marTop w:val="0"/>
          <w:marBottom w:val="0"/>
          <w:divBdr>
            <w:top w:val="none" w:sz="0" w:space="0" w:color="auto"/>
            <w:left w:val="none" w:sz="0" w:space="0" w:color="auto"/>
            <w:bottom w:val="none" w:sz="0" w:space="0" w:color="auto"/>
            <w:right w:val="none" w:sz="0" w:space="0" w:color="auto"/>
          </w:divBdr>
          <w:divsChild>
            <w:div w:id="1925607917">
              <w:marLeft w:val="0"/>
              <w:marRight w:val="0"/>
              <w:marTop w:val="0"/>
              <w:marBottom w:val="0"/>
              <w:divBdr>
                <w:top w:val="none" w:sz="0" w:space="0" w:color="auto"/>
                <w:left w:val="none" w:sz="0" w:space="0" w:color="auto"/>
                <w:bottom w:val="none" w:sz="0" w:space="0" w:color="auto"/>
                <w:right w:val="none" w:sz="0" w:space="0" w:color="auto"/>
              </w:divBdr>
            </w:div>
            <w:div w:id="301927921">
              <w:marLeft w:val="0"/>
              <w:marRight w:val="0"/>
              <w:marTop w:val="0"/>
              <w:marBottom w:val="0"/>
              <w:divBdr>
                <w:top w:val="none" w:sz="0" w:space="0" w:color="auto"/>
                <w:left w:val="none" w:sz="0" w:space="0" w:color="auto"/>
                <w:bottom w:val="none" w:sz="0" w:space="0" w:color="auto"/>
                <w:right w:val="none" w:sz="0" w:space="0" w:color="auto"/>
              </w:divBdr>
              <w:divsChild>
                <w:div w:id="12440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4406">
          <w:marLeft w:val="0"/>
          <w:marRight w:val="0"/>
          <w:marTop w:val="0"/>
          <w:marBottom w:val="0"/>
          <w:divBdr>
            <w:top w:val="none" w:sz="0" w:space="0" w:color="auto"/>
            <w:left w:val="none" w:sz="0" w:space="0" w:color="auto"/>
            <w:bottom w:val="none" w:sz="0" w:space="0" w:color="auto"/>
            <w:right w:val="none" w:sz="0" w:space="0" w:color="auto"/>
          </w:divBdr>
          <w:divsChild>
            <w:div w:id="120803695">
              <w:marLeft w:val="0"/>
              <w:marRight w:val="0"/>
              <w:marTop w:val="0"/>
              <w:marBottom w:val="0"/>
              <w:divBdr>
                <w:top w:val="none" w:sz="0" w:space="0" w:color="auto"/>
                <w:left w:val="none" w:sz="0" w:space="0" w:color="auto"/>
                <w:bottom w:val="none" w:sz="0" w:space="0" w:color="auto"/>
                <w:right w:val="none" w:sz="0" w:space="0" w:color="auto"/>
              </w:divBdr>
            </w:div>
            <w:div w:id="1828937212">
              <w:marLeft w:val="0"/>
              <w:marRight w:val="0"/>
              <w:marTop w:val="0"/>
              <w:marBottom w:val="0"/>
              <w:divBdr>
                <w:top w:val="none" w:sz="0" w:space="0" w:color="auto"/>
                <w:left w:val="none" w:sz="0" w:space="0" w:color="auto"/>
                <w:bottom w:val="none" w:sz="0" w:space="0" w:color="auto"/>
                <w:right w:val="none" w:sz="0" w:space="0" w:color="auto"/>
              </w:divBdr>
              <w:divsChild>
                <w:div w:id="572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6917">
          <w:marLeft w:val="0"/>
          <w:marRight w:val="0"/>
          <w:marTop w:val="0"/>
          <w:marBottom w:val="0"/>
          <w:divBdr>
            <w:top w:val="none" w:sz="0" w:space="0" w:color="auto"/>
            <w:left w:val="none" w:sz="0" w:space="0" w:color="auto"/>
            <w:bottom w:val="none" w:sz="0" w:space="0" w:color="auto"/>
            <w:right w:val="none" w:sz="0" w:space="0" w:color="auto"/>
          </w:divBdr>
          <w:divsChild>
            <w:div w:id="1253321039">
              <w:marLeft w:val="0"/>
              <w:marRight w:val="0"/>
              <w:marTop w:val="0"/>
              <w:marBottom w:val="0"/>
              <w:divBdr>
                <w:top w:val="none" w:sz="0" w:space="0" w:color="auto"/>
                <w:left w:val="none" w:sz="0" w:space="0" w:color="auto"/>
                <w:bottom w:val="none" w:sz="0" w:space="0" w:color="auto"/>
                <w:right w:val="none" w:sz="0" w:space="0" w:color="auto"/>
              </w:divBdr>
            </w:div>
            <w:div w:id="370347222">
              <w:marLeft w:val="0"/>
              <w:marRight w:val="0"/>
              <w:marTop w:val="0"/>
              <w:marBottom w:val="0"/>
              <w:divBdr>
                <w:top w:val="none" w:sz="0" w:space="0" w:color="auto"/>
                <w:left w:val="none" w:sz="0" w:space="0" w:color="auto"/>
                <w:bottom w:val="none" w:sz="0" w:space="0" w:color="auto"/>
                <w:right w:val="none" w:sz="0" w:space="0" w:color="auto"/>
              </w:divBdr>
              <w:divsChild>
                <w:div w:id="127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491">
          <w:marLeft w:val="0"/>
          <w:marRight w:val="0"/>
          <w:marTop w:val="0"/>
          <w:marBottom w:val="0"/>
          <w:divBdr>
            <w:top w:val="none" w:sz="0" w:space="0" w:color="auto"/>
            <w:left w:val="none" w:sz="0" w:space="0" w:color="auto"/>
            <w:bottom w:val="none" w:sz="0" w:space="0" w:color="auto"/>
            <w:right w:val="none" w:sz="0" w:space="0" w:color="auto"/>
          </w:divBdr>
          <w:divsChild>
            <w:div w:id="1034114543">
              <w:marLeft w:val="0"/>
              <w:marRight w:val="0"/>
              <w:marTop w:val="0"/>
              <w:marBottom w:val="0"/>
              <w:divBdr>
                <w:top w:val="none" w:sz="0" w:space="0" w:color="auto"/>
                <w:left w:val="none" w:sz="0" w:space="0" w:color="auto"/>
                <w:bottom w:val="none" w:sz="0" w:space="0" w:color="auto"/>
                <w:right w:val="none" w:sz="0" w:space="0" w:color="auto"/>
              </w:divBdr>
            </w:div>
            <w:div w:id="947279889">
              <w:marLeft w:val="0"/>
              <w:marRight w:val="0"/>
              <w:marTop w:val="0"/>
              <w:marBottom w:val="0"/>
              <w:divBdr>
                <w:top w:val="none" w:sz="0" w:space="0" w:color="auto"/>
                <w:left w:val="none" w:sz="0" w:space="0" w:color="auto"/>
                <w:bottom w:val="none" w:sz="0" w:space="0" w:color="auto"/>
                <w:right w:val="none" w:sz="0" w:space="0" w:color="auto"/>
              </w:divBdr>
              <w:divsChild>
                <w:div w:id="15760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023">
          <w:marLeft w:val="0"/>
          <w:marRight w:val="0"/>
          <w:marTop w:val="0"/>
          <w:marBottom w:val="0"/>
          <w:divBdr>
            <w:top w:val="none" w:sz="0" w:space="0" w:color="auto"/>
            <w:left w:val="none" w:sz="0" w:space="0" w:color="auto"/>
            <w:bottom w:val="none" w:sz="0" w:space="0" w:color="auto"/>
            <w:right w:val="none" w:sz="0" w:space="0" w:color="auto"/>
          </w:divBdr>
          <w:divsChild>
            <w:div w:id="193420542">
              <w:marLeft w:val="0"/>
              <w:marRight w:val="0"/>
              <w:marTop w:val="0"/>
              <w:marBottom w:val="0"/>
              <w:divBdr>
                <w:top w:val="none" w:sz="0" w:space="0" w:color="auto"/>
                <w:left w:val="none" w:sz="0" w:space="0" w:color="auto"/>
                <w:bottom w:val="none" w:sz="0" w:space="0" w:color="auto"/>
                <w:right w:val="none" w:sz="0" w:space="0" w:color="auto"/>
              </w:divBdr>
            </w:div>
            <w:div w:id="1683631940">
              <w:marLeft w:val="0"/>
              <w:marRight w:val="0"/>
              <w:marTop w:val="0"/>
              <w:marBottom w:val="0"/>
              <w:divBdr>
                <w:top w:val="none" w:sz="0" w:space="0" w:color="auto"/>
                <w:left w:val="none" w:sz="0" w:space="0" w:color="auto"/>
                <w:bottom w:val="none" w:sz="0" w:space="0" w:color="auto"/>
                <w:right w:val="none" w:sz="0" w:space="0" w:color="auto"/>
              </w:divBdr>
              <w:divsChild>
                <w:div w:id="2629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035">
          <w:marLeft w:val="0"/>
          <w:marRight w:val="0"/>
          <w:marTop w:val="0"/>
          <w:marBottom w:val="0"/>
          <w:divBdr>
            <w:top w:val="none" w:sz="0" w:space="0" w:color="auto"/>
            <w:left w:val="none" w:sz="0" w:space="0" w:color="auto"/>
            <w:bottom w:val="none" w:sz="0" w:space="0" w:color="auto"/>
            <w:right w:val="none" w:sz="0" w:space="0" w:color="auto"/>
          </w:divBdr>
          <w:divsChild>
            <w:div w:id="1696955189">
              <w:marLeft w:val="0"/>
              <w:marRight w:val="0"/>
              <w:marTop w:val="0"/>
              <w:marBottom w:val="0"/>
              <w:divBdr>
                <w:top w:val="none" w:sz="0" w:space="0" w:color="auto"/>
                <w:left w:val="none" w:sz="0" w:space="0" w:color="auto"/>
                <w:bottom w:val="none" w:sz="0" w:space="0" w:color="auto"/>
                <w:right w:val="none" w:sz="0" w:space="0" w:color="auto"/>
              </w:divBdr>
            </w:div>
            <w:div w:id="460656141">
              <w:marLeft w:val="0"/>
              <w:marRight w:val="0"/>
              <w:marTop w:val="0"/>
              <w:marBottom w:val="0"/>
              <w:divBdr>
                <w:top w:val="none" w:sz="0" w:space="0" w:color="auto"/>
                <w:left w:val="none" w:sz="0" w:space="0" w:color="auto"/>
                <w:bottom w:val="none" w:sz="0" w:space="0" w:color="auto"/>
                <w:right w:val="none" w:sz="0" w:space="0" w:color="auto"/>
              </w:divBdr>
              <w:divsChild>
                <w:div w:id="1499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2815">
          <w:marLeft w:val="0"/>
          <w:marRight w:val="0"/>
          <w:marTop w:val="0"/>
          <w:marBottom w:val="0"/>
          <w:divBdr>
            <w:top w:val="none" w:sz="0" w:space="0" w:color="auto"/>
            <w:left w:val="none" w:sz="0" w:space="0" w:color="auto"/>
            <w:bottom w:val="none" w:sz="0" w:space="0" w:color="auto"/>
            <w:right w:val="none" w:sz="0" w:space="0" w:color="auto"/>
          </w:divBdr>
          <w:divsChild>
            <w:div w:id="2122609608">
              <w:marLeft w:val="0"/>
              <w:marRight w:val="0"/>
              <w:marTop w:val="0"/>
              <w:marBottom w:val="0"/>
              <w:divBdr>
                <w:top w:val="none" w:sz="0" w:space="0" w:color="auto"/>
                <w:left w:val="none" w:sz="0" w:space="0" w:color="auto"/>
                <w:bottom w:val="none" w:sz="0" w:space="0" w:color="auto"/>
                <w:right w:val="none" w:sz="0" w:space="0" w:color="auto"/>
              </w:divBdr>
              <w:divsChild>
                <w:div w:id="1252348748">
                  <w:marLeft w:val="0"/>
                  <w:marRight w:val="0"/>
                  <w:marTop w:val="0"/>
                  <w:marBottom w:val="0"/>
                  <w:divBdr>
                    <w:top w:val="none" w:sz="0" w:space="0" w:color="auto"/>
                    <w:left w:val="none" w:sz="0" w:space="0" w:color="auto"/>
                    <w:bottom w:val="none" w:sz="0" w:space="0" w:color="auto"/>
                    <w:right w:val="none" w:sz="0" w:space="0" w:color="auto"/>
                  </w:divBdr>
                </w:div>
                <w:div w:id="458575329">
                  <w:marLeft w:val="0"/>
                  <w:marRight w:val="0"/>
                  <w:marTop w:val="0"/>
                  <w:marBottom w:val="0"/>
                  <w:divBdr>
                    <w:top w:val="none" w:sz="0" w:space="0" w:color="auto"/>
                    <w:left w:val="none" w:sz="0" w:space="0" w:color="auto"/>
                    <w:bottom w:val="none" w:sz="0" w:space="0" w:color="auto"/>
                    <w:right w:val="none" w:sz="0" w:space="0" w:color="auto"/>
                  </w:divBdr>
                </w:div>
                <w:div w:id="1604262632">
                  <w:marLeft w:val="0"/>
                  <w:marRight w:val="0"/>
                  <w:marTop w:val="0"/>
                  <w:marBottom w:val="0"/>
                  <w:divBdr>
                    <w:top w:val="none" w:sz="0" w:space="0" w:color="auto"/>
                    <w:left w:val="none" w:sz="0" w:space="0" w:color="auto"/>
                    <w:bottom w:val="none" w:sz="0" w:space="0" w:color="auto"/>
                    <w:right w:val="none" w:sz="0" w:space="0" w:color="auto"/>
                  </w:divBdr>
                </w:div>
                <w:div w:id="1210537694">
                  <w:marLeft w:val="0"/>
                  <w:marRight w:val="0"/>
                  <w:marTop w:val="0"/>
                  <w:marBottom w:val="0"/>
                  <w:divBdr>
                    <w:top w:val="none" w:sz="0" w:space="0" w:color="auto"/>
                    <w:left w:val="none" w:sz="0" w:space="0" w:color="auto"/>
                    <w:bottom w:val="none" w:sz="0" w:space="0" w:color="auto"/>
                    <w:right w:val="none" w:sz="0" w:space="0" w:color="auto"/>
                  </w:divBdr>
                </w:div>
                <w:div w:id="912130366">
                  <w:marLeft w:val="0"/>
                  <w:marRight w:val="0"/>
                  <w:marTop w:val="0"/>
                  <w:marBottom w:val="0"/>
                  <w:divBdr>
                    <w:top w:val="none" w:sz="0" w:space="0" w:color="auto"/>
                    <w:left w:val="none" w:sz="0" w:space="0" w:color="auto"/>
                    <w:bottom w:val="none" w:sz="0" w:space="0" w:color="auto"/>
                    <w:right w:val="none" w:sz="0" w:space="0" w:color="auto"/>
                  </w:divBdr>
                </w:div>
                <w:div w:id="522286512">
                  <w:marLeft w:val="0"/>
                  <w:marRight w:val="0"/>
                  <w:marTop w:val="0"/>
                  <w:marBottom w:val="0"/>
                  <w:divBdr>
                    <w:top w:val="none" w:sz="0" w:space="0" w:color="auto"/>
                    <w:left w:val="none" w:sz="0" w:space="0" w:color="auto"/>
                    <w:bottom w:val="none" w:sz="0" w:space="0" w:color="auto"/>
                    <w:right w:val="none" w:sz="0" w:space="0" w:color="auto"/>
                  </w:divBdr>
                </w:div>
                <w:div w:id="399596455">
                  <w:marLeft w:val="0"/>
                  <w:marRight w:val="0"/>
                  <w:marTop w:val="0"/>
                  <w:marBottom w:val="0"/>
                  <w:divBdr>
                    <w:top w:val="none" w:sz="0" w:space="0" w:color="auto"/>
                    <w:left w:val="none" w:sz="0" w:space="0" w:color="auto"/>
                    <w:bottom w:val="none" w:sz="0" w:space="0" w:color="auto"/>
                    <w:right w:val="none" w:sz="0" w:space="0" w:color="auto"/>
                  </w:divBdr>
                </w:div>
                <w:div w:id="768886933">
                  <w:marLeft w:val="0"/>
                  <w:marRight w:val="0"/>
                  <w:marTop w:val="0"/>
                  <w:marBottom w:val="0"/>
                  <w:divBdr>
                    <w:top w:val="none" w:sz="0" w:space="0" w:color="auto"/>
                    <w:left w:val="none" w:sz="0" w:space="0" w:color="auto"/>
                    <w:bottom w:val="none" w:sz="0" w:space="0" w:color="auto"/>
                    <w:right w:val="none" w:sz="0" w:space="0" w:color="auto"/>
                  </w:divBdr>
                </w:div>
                <w:div w:id="566691443">
                  <w:marLeft w:val="0"/>
                  <w:marRight w:val="0"/>
                  <w:marTop w:val="0"/>
                  <w:marBottom w:val="0"/>
                  <w:divBdr>
                    <w:top w:val="none" w:sz="0" w:space="0" w:color="auto"/>
                    <w:left w:val="none" w:sz="0" w:space="0" w:color="auto"/>
                    <w:bottom w:val="none" w:sz="0" w:space="0" w:color="auto"/>
                    <w:right w:val="none" w:sz="0" w:space="0" w:color="auto"/>
                  </w:divBdr>
                </w:div>
                <w:div w:id="1969780157">
                  <w:marLeft w:val="0"/>
                  <w:marRight w:val="0"/>
                  <w:marTop w:val="0"/>
                  <w:marBottom w:val="0"/>
                  <w:divBdr>
                    <w:top w:val="none" w:sz="0" w:space="0" w:color="auto"/>
                    <w:left w:val="none" w:sz="0" w:space="0" w:color="auto"/>
                    <w:bottom w:val="none" w:sz="0" w:space="0" w:color="auto"/>
                    <w:right w:val="none" w:sz="0" w:space="0" w:color="auto"/>
                  </w:divBdr>
                </w:div>
              </w:divsChild>
            </w:div>
            <w:div w:id="1034697230">
              <w:marLeft w:val="0"/>
              <w:marRight w:val="0"/>
              <w:marTop w:val="0"/>
              <w:marBottom w:val="0"/>
              <w:divBdr>
                <w:top w:val="none" w:sz="0" w:space="0" w:color="auto"/>
                <w:left w:val="none" w:sz="0" w:space="0" w:color="auto"/>
                <w:bottom w:val="none" w:sz="0" w:space="0" w:color="auto"/>
                <w:right w:val="none" w:sz="0" w:space="0" w:color="auto"/>
              </w:divBdr>
              <w:divsChild>
                <w:div w:id="16001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444">
          <w:marLeft w:val="0"/>
          <w:marRight w:val="0"/>
          <w:marTop w:val="0"/>
          <w:marBottom w:val="0"/>
          <w:divBdr>
            <w:top w:val="none" w:sz="0" w:space="0" w:color="auto"/>
            <w:left w:val="none" w:sz="0" w:space="0" w:color="auto"/>
            <w:bottom w:val="none" w:sz="0" w:space="0" w:color="auto"/>
            <w:right w:val="none" w:sz="0" w:space="0" w:color="auto"/>
          </w:divBdr>
          <w:divsChild>
            <w:div w:id="1176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2969</Words>
  <Characters>18711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Linke</dc:creator>
  <cp:keywords/>
  <dc:description/>
  <cp:lastModifiedBy>Harold Linke</cp:lastModifiedBy>
  <cp:revision>2</cp:revision>
  <dcterms:created xsi:type="dcterms:W3CDTF">2025-02-05T08:39:00Z</dcterms:created>
  <dcterms:modified xsi:type="dcterms:W3CDTF">2025-02-05T08:39:00Z</dcterms:modified>
</cp:coreProperties>
</file>